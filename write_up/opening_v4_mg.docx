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26782F" w14:textId="75D9CF07" w:rsidR="004A406F" w:rsidRDefault="007A45F5" w:rsidP="0064250D">
      <w:pPr>
        <w:rPr>
          <w:rFonts w:ascii="Times New Roman" w:eastAsia="Times New Roman" w:hAnsi="Times New Roman" w:cs="Times New Roman"/>
          <w:lang w:val="en-AU"/>
        </w:rPr>
      </w:pPr>
      <w:bookmarkStart w:id="0" w:name="_GoBack"/>
      <w:bookmarkEnd w:id="0"/>
      <w:r>
        <w:rPr>
          <w:rFonts w:ascii="Times New Roman" w:eastAsia="Times New Roman" w:hAnsi="Times New Roman" w:cs="Times New Roman"/>
          <w:lang w:val="en-AU"/>
        </w:rPr>
        <w:t xml:space="preserve">Many </w:t>
      </w:r>
      <w:r w:rsidRPr="0064250D">
        <w:rPr>
          <w:rFonts w:ascii="Times New Roman" w:eastAsia="Times New Roman" w:hAnsi="Times New Roman" w:cs="Times New Roman"/>
          <w:lang w:val="en-AU"/>
        </w:rPr>
        <w:t xml:space="preserve">organizational phenomena are dynamic in nature, meaning that they evolve over time </w:t>
      </w:r>
      <w:r w:rsidR="00F17068" w:rsidRPr="0064250D">
        <w:rPr>
          <w:rFonts w:ascii="Times New Roman" w:eastAsia="Times New Roman" w:hAnsi="Times New Roman" w:cs="Times New Roman"/>
          <w:lang w:val="en-AU"/>
        </w:rPr>
        <w:t xml:space="preserve">(Kozlowski, Chao, Grand, Braun, &amp; </w:t>
      </w:r>
      <w:proofErr w:type="spellStart"/>
      <w:r w:rsidR="00F17068" w:rsidRPr="0064250D">
        <w:rPr>
          <w:rFonts w:ascii="Times New Roman" w:eastAsia="Times New Roman" w:hAnsi="Times New Roman" w:cs="Times New Roman"/>
          <w:lang w:val="en-AU"/>
        </w:rPr>
        <w:t>Kuljanin</w:t>
      </w:r>
      <w:proofErr w:type="spellEnd"/>
      <w:r w:rsidR="00F17068" w:rsidRPr="0064250D">
        <w:rPr>
          <w:rFonts w:ascii="Times New Roman" w:eastAsia="Times New Roman" w:hAnsi="Times New Roman" w:cs="Times New Roman"/>
          <w:lang w:val="en-AU"/>
        </w:rPr>
        <w:t xml:space="preserve">, 2013; Lord, </w:t>
      </w:r>
      <w:proofErr w:type="spellStart"/>
      <w:r w:rsidR="00F17068" w:rsidRPr="0064250D">
        <w:rPr>
          <w:rFonts w:ascii="Times New Roman" w:eastAsia="Times New Roman" w:hAnsi="Times New Roman" w:cs="Times New Roman"/>
          <w:lang w:val="en-AU"/>
        </w:rPr>
        <w:t>Diefendorff</w:t>
      </w:r>
      <w:proofErr w:type="spellEnd"/>
      <w:r w:rsidR="00F17068" w:rsidRPr="0064250D">
        <w:rPr>
          <w:rFonts w:ascii="Times New Roman" w:eastAsia="Times New Roman" w:hAnsi="Times New Roman" w:cs="Times New Roman"/>
          <w:lang w:val="en-AU"/>
        </w:rPr>
        <w:t>, Schmidt, &amp; Hall, 2010; Neal, Ballard, &amp; Vancouver, 2017; M. Wang, Zhou, &amp; Zhang, 2016</w:t>
      </w:r>
      <w:r w:rsidR="00F17068">
        <w:rPr>
          <w:rFonts w:ascii="Times New Roman" w:eastAsia="Times New Roman" w:hAnsi="Times New Roman" w:cs="Times New Roman"/>
          <w:lang w:val="en-AU"/>
        </w:rPr>
        <w:t>)</w:t>
      </w:r>
      <w:r>
        <w:rPr>
          <w:rFonts w:ascii="Times New Roman" w:eastAsia="Times New Roman" w:hAnsi="Times New Roman" w:cs="Times New Roman"/>
          <w:lang w:val="en-AU"/>
        </w:rPr>
        <w:t xml:space="preserve">. </w:t>
      </w:r>
      <w:r w:rsidR="002223C8">
        <w:rPr>
          <w:rFonts w:ascii="Times New Roman" w:eastAsia="Times New Roman" w:hAnsi="Times New Roman" w:cs="Times New Roman"/>
          <w:lang w:val="en-AU"/>
        </w:rPr>
        <w:t>As a result</w:t>
      </w:r>
      <w:r w:rsidR="00F17068">
        <w:rPr>
          <w:rFonts w:ascii="Times New Roman" w:eastAsia="Times New Roman" w:hAnsi="Times New Roman" w:cs="Times New Roman"/>
          <w:lang w:val="en-AU"/>
        </w:rPr>
        <w:t>, many</w:t>
      </w:r>
      <w:r>
        <w:rPr>
          <w:rFonts w:ascii="Times New Roman" w:eastAsia="Times New Roman" w:hAnsi="Times New Roman" w:cs="Times New Roman"/>
          <w:lang w:val="en-AU"/>
        </w:rPr>
        <w:t xml:space="preserve"> of the most influential theories in organizational psychology and organizational behaviour </w:t>
      </w:r>
      <w:r w:rsidR="00F17068">
        <w:rPr>
          <w:rFonts w:ascii="Times New Roman" w:eastAsia="Times New Roman" w:hAnsi="Times New Roman" w:cs="Times New Roman"/>
          <w:lang w:val="en-AU"/>
        </w:rPr>
        <w:t xml:space="preserve">explicitly describe a dynamic process. Examples include </w:t>
      </w:r>
      <w:proofErr w:type="spellStart"/>
      <w:r w:rsidR="002223C8">
        <w:rPr>
          <w:rFonts w:ascii="Times New Roman" w:eastAsia="Times New Roman" w:hAnsi="Times New Roman" w:cs="Times New Roman"/>
          <w:lang w:val="en-AU"/>
        </w:rPr>
        <w:t>Self Regulation</w:t>
      </w:r>
      <w:proofErr w:type="spellEnd"/>
      <w:r w:rsidR="002223C8">
        <w:rPr>
          <w:rFonts w:ascii="Times New Roman" w:eastAsia="Times New Roman" w:hAnsi="Times New Roman" w:cs="Times New Roman"/>
          <w:lang w:val="en-AU"/>
        </w:rPr>
        <w:t xml:space="preserve"> Theory (Carver &amp; </w:t>
      </w:r>
      <w:proofErr w:type="spellStart"/>
      <w:r w:rsidR="002223C8">
        <w:rPr>
          <w:rFonts w:ascii="Times New Roman" w:eastAsia="Times New Roman" w:hAnsi="Times New Roman" w:cs="Times New Roman"/>
          <w:lang w:val="en-AU"/>
        </w:rPr>
        <w:t>Scheier</w:t>
      </w:r>
      <w:proofErr w:type="spellEnd"/>
      <w:r w:rsidR="002223C8">
        <w:rPr>
          <w:rFonts w:ascii="Times New Roman" w:eastAsia="Times New Roman" w:hAnsi="Times New Roman" w:cs="Times New Roman"/>
          <w:lang w:val="en-AU"/>
        </w:rPr>
        <w:t xml:space="preserve">, 1998), </w:t>
      </w:r>
      <w:r w:rsidR="00F17068">
        <w:rPr>
          <w:rFonts w:ascii="Times New Roman" w:eastAsia="Times New Roman" w:hAnsi="Times New Roman" w:cs="Times New Roman"/>
          <w:lang w:val="en-AU"/>
        </w:rPr>
        <w:t>Conservation of Resources Theory (</w:t>
      </w:r>
      <w:proofErr w:type="spellStart"/>
      <w:r w:rsidR="00F17068">
        <w:rPr>
          <w:rFonts w:ascii="Times New Roman" w:eastAsia="Times New Roman" w:hAnsi="Times New Roman" w:cs="Times New Roman"/>
          <w:lang w:val="en-AU"/>
        </w:rPr>
        <w:t>Hobfoll</w:t>
      </w:r>
      <w:proofErr w:type="spellEnd"/>
      <w:r w:rsidR="00F17068">
        <w:rPr>
          <w:rFonts w:ascii="Times New Roman" w:eastAsia="Times New Roman" w:hAnsi="Times New Roman" w:cs="Times New Roman"/>
          <w:lang w:val="en-AU"/>
        </w:rPr>
        <w:t xml:space="preserve">, 1989), Goal Setting Theory (Locke &amp; Latham, 1990), </w:t>
      </w:r>
      <w:ins w:id="1" w:author="Mark Griffin" w:date="2018-06-12T17:27:00Z">
        <w:r w:rsidR="00293C17">
          <w:rPr>
            <w:rFonts w:ascii="Times New Roman" w:eastAsia="Times New Roman" w:hAnsi="Times New Roman" w:cs="Times New Roman"/>
            <w:lang w:val="en-AU"/>
          </w:rPr>
          <w:t>team process (Marks</w:t>
        </w:r>
      </w:ins>
      <w:ins w:id="2" w:author="Mark Griffin" w:date="2018-06-12T17:46:00Z">
        <w:r w:rsidR="00937DB9">
          <w:rPr>
            <w:rFonts w:ascii="Times New Roman" w:eastAsia="Times New Roman" w:hAnsi="Times New Roman" w:cs="Times New Roman"/>
            <w:lang w:val="en-AU"/>
          </w:rPr>
          <w:t>, Math</w:t>
        </w:r>
      </w:ins>
      <w:ins w:id="3" w:author="Mark Griffin" w:date="2018-06-12T17:47:00Z">
        <w:r w:rsidR="00937DB9">
          <w:rPr>
            <w:rFonts w:ascii="Times New Roman" w:eastAsia="Times New Roman" w:hAnsi="Times New Roman" w:cs="Times New Roman"/>
            <w:lang w:val="en-AU"/>
          </w:rPr>
          <w:t xml:space="preserve">ieu </w:t>
        </w:r>
      </w:ins>
      <w:ins w:id="4" w:author="Mark Griffin" w:date="2018-06-12T17:27:00Z">
        <w:r w:rsidR="00293C17">
          <w:rPr>
            <w:rFonts w:ascii="Times New Roman" w:eastAsia="Times New Roman" w:hAnsi="Times New Roman" w:cs="Times New Roman"/>
            <w:lang w:val="en-AU"/>
          </w:rPr>
          <w:t>et al. (2001</w:t>
        </w:r>
      </w:ins>
      <w:ins w:id="5" w:author="Mark Griffin" w:date="2018-06-12T17:46:00Z">
        <w:r w:rsidR="00937DB9">
          <w:rPr>
            <w:rFonts w:ascii="Times New Roman" w:eastAsia="Times New Roman" w:hAnsi="Times New Roman" w:cs="Times New Roman"/>
            <w:lang w:val="en-AU"/>
          </w:rPr>
          <w:t>(</w:t>
        </w:r>
      </w:ins>
      <w:proofErr w:type="gramStart"/>
      <w:r w:rsidR="002223C8" w:rsidRPr="005112F8">
        <w:rPr>
          <w:rFonts w:ascii="Times New Roman" w:eastAsia="Times New Roman" w:hAnsi="Times New Roman" w:cs="Times New Roman"/>
          <w:i/>
          <w:highlight w:val="yellow"/>
          <w:lang w:val="en-AU"/>
        </w:rPr>
        <w:t>…[</w:t>
      </w:r>
      <w:proofErr w:type="gramEnd"/>
      <w:r w:rsidR="002223C8" w:rsidRPr="005112F8">
        <w:rPr>
          <w:rFonts w:ascii="Times New Roman" w:eastAsia="Times New Roman" w:hAnsi="Times New Roman" w:cs="Times New Roman"/>
          <w:i/>
          <w:highlight w:val="yellow"/>
          <w:lang w:val="en-AU"/>
        </w:rPr>
        <w:t>Mark – do you have a good example of a dynamic theory at the team level?]</w:t>
      </w:r>
      <w:r w:rsidR="002223C8">
        <w:rPr>
          <w:rFonts w:ascii="Times New Roman" w:eastAsia="Times New Roman" w:hAnsi="Times New Roman" w:cs="Times New Roman"/>
          <w:lang w:val="en-AU"/>
        </w:rPr>
        <w:t xml:space="preserve">…, </w:t>
      </w:r>
      <w:r w:rsidR="004A406F">
        <w:rPr>
          <w:rFonts w:ascii="Times New Roman" w:eastAsia="Times New Roman" w:hAnsi="Times New Roman" w:cs="Times New Roman"/>
          <w:lang w:val="en-AU"/>
        </w:rPr>
        <w:t xml:space="preserve">and the </w:t>
      </w:r>
      <w:commentRangeStart w:id="6"/>
      <w:r w:rsidR="004A406F">
        <w:rPr>
          <w:rFonts w:ascii="Times New Roman" w:eastAsia="Times New Roman" w:hAnsi="Times New Roman" w:cs="Times New Roman"/>
          <w:lang w:val="en-AU"/>
        </w:rPr>
        <w:t xml:space="preserve">Cultural Dynamics Model </w:t>
      </w:r>
      <w:commentRangeEnd w:id="6"/>
      <w:r w:rsidR="004A406F">
        <w:rPr>
          <w:rStyle w:val="CommentReference"/>
        </w:rPr>
        <w:commentReference w:id="6"/>
      </w:r>
      <w:r w:rsidR="004A406F">
        <w:rPr>
          <w:rFonts w:ascii="Times New Roman" w:eastAsia="Times New Roman" w:hAnsi="Times New Roman" w:cs="Times New Roman"/>
          <w:lang w:val="en-AU"/>
        </w:rPr>
        <w:t xml:space="preserve">(Hatch, 1993). </w:t>
      </w:r>
      <w:r w:rsidR="004A406F" w:rsidRPr="004A406F">
        <w:rPr>
          <w:rFonts w:ascii="Times New Roman" w:eastAsia="Times New Roman" w:hAnsi="Times New Roman" w:cs="Times New Roman"/>
          <w:lang w:val="en-AU"/>
        </w:rPr>
        <w:t xml:space="preserve">These theories describe </w:t>
      </w:r>
      <w:del w:id="7" w:author="Mark Griffin" w:date="2018-06-12T17:36:00Z">
        <w:r w:rsidR="004A406F" w:rsidRPr="004A406F" w:rsidDel="00937DB9">
          <w:rPr>
            <w:rFonts w:ascii="Times New Roman" w:eastAsia="Times New Roman" w:hAnsi="Times New Roman" w:cs="Times New Roman"/>
            <w:lang w:val="en-AU"/>
          </w:rPr>
          <w:delText xml:space="preserve">a set of </w:delText>
        </w:r>
      </w:del>
      <w:r w:rsidR="004A406F" w:rsidRPr="004A406F">
        <w:rPr>
          <w:rFonts w:ascii="Times New Roman" w:eastAsia="Times New Roman" w:hAnsi="Times New Roman" w:cs="Times New Roman"/>
          <w:lang w:val="en-AU"/>
        </w:rPr>
        <w:t>processes th</w:t>
      </w:r>
      <w:r w:rsidR="004A406F">
        <w:rPr>
          <w:rFonts w:ascii="Times New Roman" w:eastAsia="Times New Roman" w:hAnsi="Times New Roman" w:cs="Times New Roman"/>
          <w:lang w:val="en-AU"/>
        </w:rPr>
        <w:t xml:space="preserve">at unfold within individuals, </w:t>
      </w:r>
      <w:r w:rsidR="004A406F" w:rsidRPr="004A406F">
        <w:rPr>
          <w:rFonts w:ascii="Times New Roman" w:eastAsia="Times New Roman" w:hAnsi="Times New Roman" w:cs="Times New Roman"/>
          <w:lang w:val="en-AU"/>
        </w:rPr>
        <w:t>teams</w:t>
      </w:r>
      <w:r w:rsidR="004A406F">
        <w:rPr>
          <w:rFonts w:ascii="Times New Roman" w:eastAsia="Times New Roman" w:hAnsi="Times New Roman" w:cs="Times New Roman"/>
          <w:lang w:val="en-AU"/>
        </w:rPr>
        <w:t>, or organizations</w:t>
      </w:r>
      <w:r w:rsidR="004A406F" w:rsidRPr="004A406F">
        <w:rPr>
          <w:rFonts w:ascii="Times New Roman" w:eastAsia="Times New Roman" w:hAnsi="Times New Roman" w:cs="Times New Roman"/>
          <w:lang w:val="en-AU"/>
        </w:rPr>
        <w:t xml:space="preserve"> </w:t>
      </w:r>
      <w:r w:rsidR="004A406F">
        <w:rPr>
          <w:rFonts w:ascii="Times New Roman" w:eastAsia="Times New Roman" w:hAnsi="Times New Roman" w:cs="Times New Roman"/>
          <w:lang w:val="en-AU"/>
        </w:rPr>
        <w:t>over time, producing</w:t>
      </w:r>
      <w:r w:rsidR="007B07CD">
        <w:rPr>
          <w:rFonts w:ascii="Times New Roman" w:eastAsia="Times New Roman" w:hAnsi="Times New Roman" w:cs="Times New Roman"/>
          <w:lang w:val="en-AU"/>
        </w:rPr>
        <w:t xml:space="preserve"> </w:t>
      </w:r>
      <w:r w:rsidR="0011273C">
        <w:rPr>
          <w:rFonts w:ascii="Times New Roman" w:eastAsia="Times New Roman" w:hAnsi="Times New Roman" w:cs="Times New Roman"/>
          <w:lang w:val="en-AU"/>
        </w:rPr>
        <w:t xml:space="preserve">complex patterns of </w:t>
      </w:r>
      <w:r w:rsidR="004A406F">
        <w:rPr>
          <w:rFonts w:ascii="Times New Roman" w:eastAsia="Times New Roman" w:hAnsi="Times New Roman" w:cs="Times New Roman"/>
          <w:lang w:val="en-AU"/>
        </w:rPr>
        <w:t>change</w:t>
      </w:r>
      <w:ins w:id="8" w:author="Mark Griffin" w:date="2018-06-12T17:26:00Z">
        <w:r w:rsidR="00293C17">
          <w:rPr>
            <w:rFonts w:ascii="Times New Roman" w:eastAsia="Times New Roman" w:hAnsi="Times New Roman" w:cs="Times New Roman"/>
            <w:lang w:val="en-AU"/>
          </w:rPr>
          <w:t xml:space="preserve"> </w:t>
        </w:r>
      </w:ins>
      <w:proofErr w:type="gramStart"/>
      <w:ins w:id="9" w:author="Mark Griffin" w:date="2018-06-12T17:40:00Z">
        <w:r w:rsidR="00937DB9">
          <w:rPr>
            <w:rFonts w:ascii="Times New Roman" w:eastAsia="Times New Roman" w:hAnsi="Times New Roman" w:cs="Times New Roman"/>
            <w:lang w:val="en-AU"/>
          </w:rPr>
          <w:t>an</w:t>
        </w:r>
      </w:ins>
      <w:ins w:id="10" w:author="Mark Griffin" w:date="2018-06-12T17:26:00Z">
        <w:r w:rsidR="00293C17">
          <w:rPr>
            <w:rFonts w:ascii="Times New Roman" w:eastAsia="Times New Roman" w:hAnsi="Times New Roman" w:cs="Times New Roman"/>
            <w:lang w:val="en-AU"/>
          </w:rPr>
          <w:t>(</w:t>
        </w:r>
        <w:proofErr w:type="gramEnd"/>
        <w:r w:rsidR="00293C17">
          <w:rPr>
            <w:rFonts w:ascii="Times New Roman" w:eastAsia="Times New Roman" w:hAnsi="Times New Roman" w:cs="Times New Roman"/>
            <w:lang w:val="en-AU"/>
          </w:rPr>
          <w:t>and emergent</w:t>
        </w:r>
      </w:ins>
      <w:ins w:id="11" w:author="Mark Griffin" w:date="2018-06-12T17:37:00Z">
        <w:r w:rsidR="00937DB9">
          <w:rPr>
            <w:rFonts w:ascii="Times New Roman" w:eastAsia="Times New Roman" w:hAnsi="Times New Roman" w:cs="Times New Roman"/>
            <w:lang w:val="en-AU"/>
          </w:rPr>
          <w:t xml:space="preserve"> properties)</w:t>
        </w:r>
      </w:ins>
      <w:ins w:id="12" w:author="Mark Griffin" w:date="2018-06-12T17:26:00Z">
        <w:r w:rsidR="00293C17">
          <w:rPr>
            <w:rFonts w:ascii="Times New Roman" w:eastAsia="Times New Roman" w:hAnsi="Times New Roman" w:cs="Times New Roman"/>
            <w:lang w:val="en-AU"/>
          </w:rPr>
          <w:t xml:space="preserve"> </w:t>
        </w:r>
      </w:ins>
      <w:r w:rsidR="007B07CD">
        <w:rPr>
          <w:rFonts w:ascii="Times New Roman" w:eastAsia="Times New Roman" w:hAnsi="Times New Roman" w:cs="Times New Roman"/>
          <w:lang w:val="en-AU"/>
        </w:rPr>
        <w:t xml:space="preserve">. </w:t>
      </w:r>
      <w:del w:id="13" w:author="Mark Griffin" w:date="2018-06-12T17:43:00Z">
        <w:r w:rsidR="004A406F" w:rsidDel="00937DB9">
          <w:rPr>
            <w:rFonts w:ascii="Times New Roman" w:eastAsia="Times New Roman" w:hAnsi="Times New Roman" w:cs="Times New Roman"/>
            <w:lang w:val="en-AU"/>
          </w:rPr>
          <w:delText>Understanding t</w:delText>
        </w:r>
      </w:del>
      <w:ins w:id="14" w:author="Mark Griffin" w:date="2018-06-12T17:43:00Z">
        <w:r w:rsidR="00937DB9">
          <w:rPr>
            <w:rFonts w:ascii="Times New Roman" w:eastAsia="Times New Roman" w:hAnsi="Times New Roman" w:cs="Times New Roman"/>
            <w:lang w:val="en-AU"/>
          </w:rPr>
          <w:t>T</w:t>
        </w:r>
      </w:ins>
      <w:r w:rsidR="004A406F">
        <w:rPr>
          <w:rFonts w:ascii="Times New Roman" w:eastAsia="Times New Roman" w:hAnsi="Times New Roman" w:cs="Times New Roman"/>
          <w:lang w:val="en-AU"/>
        </w:rPr>
        <w:t xml:space="preserve">hese dynamics </w:t>
      </w:r>
      <w:del w:id="15" w:author="Mark Griffin" w:date="2018-06-12T17:43:00Z">
        <w:r w:rsidR="004A406F" w:rsidDel="00937DB9">
          <w:rPr>
            <w:rFonts w:ascii="Times New Roman" w:eastAsia="Times New Roman" w:hAnsi="Times New Roman" w:cs="Times New Roman"/>
            <w:lang w:val="en-AU"/>
          </w:rPr>
          <w:delText>is</w:delText>
        </w:r>
      </w:del>
      <w:ins w:id="16" w:author="Mark Griffin" w:date="2018-06-12T17:43:00Z">
        <w:r w:rsidR="00937DB9">
          <w:rPr>
            <w:rFonts w:ascii="Times New Roman" w:eastAsia="Times New Roman" w:hAnsi="Times New Roman" w:cs="Times New Roman"/>
            <w:lang w:val="en-AU"/>
          </w:rPr>
          <w:t xml:space="preserve">can </w:t>
        </w:r>
        <w:proofErr w:type="spellStart"/>
        <w:r w:rsidR="00937DB9">
          <w:rPr>
            <w:rFonts w:ascii="Times New Roman" w:eastAsia="Times New Roman" w:hAnsi="Times New Roman" w:cs="Times New Roman"/>
            <w:lang w:val="en-AU"/>
          </w:rPr>
          <w:t>be</w:t>
        </w:r>
      </w:ins>
      <w:del w:id="17" w:author="Mark Griffin" w:date="2018-06-12T17:43:00Z">
        <w:r w:rsidR="004A406F" w:rsidDel="00937DB9">
          <w:rPr>
            <w:rFonts w:ascii="Times New Roman" w:eastAsia="Times New Roman" w:hAnsi="Times New Roman" w:cs="Times New Roman"/>
            <w:lang w:val="en-AU"/>
          </w:rPr>
          <w:delText xml:space="preserve"> </w:delText>
        </w:r>
      </w:del>
      <w:r w:rsidR="004A406F">
        <w:rPr>
          <w:rFonts w:ascii="Times New Roman" w:eastAsia="Times New Roman" w:hAnsi="Times New Roman" w:cs="Times New Roman"/>
          <w:lang w:val="en-AU"/>
        </w:rPr>
        <w:t>further</w:t>
      </w:r>
      <w:proofErr w:type="spellEnd"/>
      <w:r w:rsidR="004A406F">
        <w:rPr>
          <w:rFonts w:ascii="Times New Roman" w:eastAsia="Times New Roman" w:hAnsi="Times New Roman" w:cs="Times New Roman"/>
          <w:lang w:val="en-AU"/>
        </w:rPr>
        <w:t xml:space="preserve"> complicated </w:t>
      </w:r>
      <w:del w:id="18" w:author="Mark Griffin" w:date="2018-06-12T17:41:00Z">
        <w:r w:rsidR="004A406F" w:rsidDel="00937DB9">
          <w:rPr>
            <w:rFonts w:ascii="Times New Roman" w:eastAsia="Times New Roman" w:hAnsi="Times New Roman" w:cs="Times New Roman"/>
            <w:lang w:val="en-AU"/>
          </w:rPr>
          <w:delText xml:space="preserve">by the fact </w:delText>
        </w:r>
        <w:r w:rsidR="007B07CD" w:rsidDel="00937DB9">
          <w:rPr>
            <w:rFonts w:ascii="Times New Roman" w:eastAsia="Times New Roman" w:hAnsi="Times New Roman" w:cs="Times New Roman"/>
            <w:lang w:val="en-AU"/>
          </w:rPr>
          <w:delText>there is often</w:delText>
        </w:r>
      </w:del>
      <w:r w:rsidR="007B07CD">
        <w:rPr>
          <w:rFonts w:ascii="Times New Roman" w:eastAsia="Times New Roman" w:hAnsi="Times New Roman" w:cs="Times New Roman"/>
          <w:lang w:val="en-AU"/>
        </w:rPr>
        <w:t xml:space="preserve"> </w:t>
      </w:r>
      <w:ins w:id="19" w:author="Mark Griffin" w:date="2018-06-12T17:43:00Z">
        <w:r w:rsidR="00937DB9">
          <w:rPr>
            <w:rFonts w:ascii="Times New Roman" w:eastAsia="Times New Roman" w:hAnsi="Times New Roman" w:cs="Times New Roman"/>
            <w:lang w:val="en-AU"/>
          </w:rPr>
          <w:t xml:space="preserve">by </w:t>
        </w:r>
      </w:ins>
      <w:del w:id="20" w:author="Mark Griffin" w:date="2018-06-12T17:43:00Z">
        <w:r w:rsidR="007B07CD" w:rsidDel="00937DB9">
          <w:rPr>
            <w:rFonts w:ascii="Times New Roman" w:eastAsia="Times New Roman" w:hAnsi="Times New Roman" w:cs="Times New Roman"/>
            <w:lang w:val="en-AU"/>
          </w:rPr>
          <w:delText>a</w:delText>
        </w:r>
      </w:del>
      <w:del w:id="21" w:author="Mark Griffin" w:date="2018-06-12T17:45:00Z">
        <w:r w:rsidR="007B07CD" w:rsidDel="00937DB9">
          <w:rPr>
            <w:rFonts w:ascii="Times New Roman" w:eastAsia="Times New Roman" w:hAnsi="Times New Roman" w:cs="Times New Roman"/>
            <w:lang w:val="en-AU"/>
          </w:rPr>
          <w:delText xml:space="preserve"> combination</w:delText>
        </w:r>
        <w:r w:rsidR="004A406F" w:rsidDel="00937DB9">
          <w:rPr>
            <w:rFonts w:ascii="Times New Roman" w:eastAsia="Times New Roman" w:hAnsi="Times New Roman" w:cs="Times New Roman"/>
            <w:lang w:val="en-AU"/>
          </w:rPr>
          <w:delText xml:space="preserve"> of </w:delText>
        </w:r>
      </w:del>
      <w:ins w:id="22" w:author="Mark Griffin" w:date="2018-06-12T17:45:00Z">
        <w:r w:rsidR="00937DB9">
          <w:rPr>
            <w:rFonts w:ascii="Times New Roman" w:eastAsia="Times New Roman" w:hAnsi="Times New Roman" w:cs="Times New Roman"/>
            <w:lang w:val="en-AU"/>
          </w:rPr>
          <w:t xml:space="preserve">multiple </w:t>
        </w:r>
      </w:ins>
      <w:r w:rsidR="004A406F">
        <w:rPr>
          <w:rFonts w:ascii="Times New Roman" w:eastAsia="Times New Roman" w:hAnsi="Times New Roman" w:cs="Times New Roman"/>
          <w:lang w:val="en-AU"/>
        </w:rPr>
        <w:t>processes</w:t>
      </w:r>
      <w:ins w:id="23" w:author="Mark Griffin" w:date="2018-06-12T17:43:00Z">
        <w:r w:rsidR="00937DB9">
          <w:rPr>
            <w:rFonts w:ascii="Times New Roman" w:eastAsia="Times New Roman" w:hAnsi="Times New Roman" w:cs="Times New Roman"/>
            <w:lang w:val="en-AU"/>
          </w:rPr>
          <w:t xml:space="preserve"> unfolding at different levels of analysis and </w:t>
        </w:r>
      </w:ins>
      <w:del w:id="24" w:author="Mark Griffin" w:date="2018-06-12T17:43:00Z">
        <w:r w:rsidR="004A406F" w:rsidDel="00937DB9">
          <w:rPr>
            <w:rFonts w:ascii="Times New Roman" w:eastAsia="Times New Roman" w:hAnsi="Times New Roman" w:cs="Times New Roman"/>
            <w:lang w:val="en-AU"/>
          </w:rPr>
          <w:delText xml:space="preserve"> at play</w:delText>
        </w:r>
      </w:del>
      <w:del w:id="25" w:author="Mark Griffin" w:date="2018-06-12T17:45:00Z">
        <w:r w:rsidR="004A406F" w:rsidDel="00937DB9">
          <w:rPr>
            <w:rFonts w:ascii="Times New Roman" w:eastAsia="Times New Roman" w:hAnsi="Times New Roman" w:cs="Times New Roman"/>
            <w:lang w:val="en-AU"/>
          </w:rPr>
          <w:delText xml:space="preserve">, </w:delText>
        </w:r>
        <w:r w:rsidR="007B07CD" w:rsidDel="00937DB9">
          <w:rPr>
            <w:rFonts w:ascii="Times New Roman" w:eastAsia="Times New Roman" w:hAnsi="Times New Roman" w:cs="Times New Roman"/>
            <w:lang w:val="en-AU"/>
          </w:rPr>
          <w:delText xml:space="preserve">and these processes may unfold </w:delText>
        </w:r>
      </w:del>
      <w:r w:rsidR="007B07CD">
        <w:rPr>
          <w:rFonts w:ascii="Times New Roman" w:eastAsia="Times New Roman" w:hAnsi="Times New Roman" w:cs="Times New Roman"/>
          <w:lang w:val="en-AU"/>
        </w:rPr>
        <w:t xml:space="preserve">in different ways for </w:t>
      </w:r>
      <w:ins w:id="26" w:author="Mark Griffin" w:date="2018-06-12T17:45:00Z">
        <w:r w:rsidR="00937DB9">
          <w:rPr>
            <w:rFonts w:ascii="Times New Roman" w:eastAsia="Times New Roman" w:hAnsi="Times New Roman" w:cs="Times New Roman"/>
            <w:lang w:val="en-AU"/>
          </w:rPr>
          <w:t xml:space="preserve">some </w:t>
        </w:r>
      </w:ins>
      <w:del w:id="27" w:author="Mark Griffin" w:date="2018-06-12T17:45:00Z">
        <w:r w:rsidR="007B07CD" w:rsidDel="00937DB9">
          <w:rPr>
            <w:rFonts w:ascii="Times New Roman" w:eastAsia="Times New Roman" w:hAnsi="Times New Roman" w:cs="Times New Roman"/>
            <w:lang w:val="en-AU"/>
          </w:rPr>
          <w:delText>different</w:delText>
        </w:r>
      </w:del>
      <w:r w:rsidR="007B07CD">
        <w:rPr>
          <w:rFonts w:ascii="Times New Roman" w:eastAsia="Times New Roman" w:hAnsi="Times New Roman" w:cs="Times New Roman"/>
          <w:lang w:val="en-AU"/>
        </w:rPr>
        <w:t xml:space="preserve"> people or groups.</w:t>
      </w:r>
    </w:p>
    <w:p w14:paraId="5E883C3C" w14:textId="77777777" w:rsidR="0064250D" w:rsidRDefault="0064250D" w:rsidP="0064250D">
      <w:pPr>
        <w:rPr>
          <w:rFonts w:ascii="Times New Roman" w:eastAsia="Times New Roman" w:hAnsi="Times New Roman" w:cs="Times New Roman"/>
          <w:lang w:val="en-AU"/>
        </w:rPr>
      </w:pPr>
    </w:p>
    <w:p w14:paraId="6FA985B1" w14:textId="25BA740D" w:rsidR="00A11DB1" w:rsidRDefault="002223C8" w:rsidP="0011454A">
      <w:pPr>
        <w:rPr>
          <w:ins w:id="28" w:author="Mark Griffin" w:date="2018-06-12T17:57:00Z"/>
          <w:rFonts w:ascii="Times New Roman" w:eastAsia="Times New Roman" w:hAnsi="Times New Roman" w:cs="Times New Roman"/>
          <w:lang w:val="en-AU"/>
        </w:rPr>
      </w:pPr>
      <w:del w:id="29" w:author="Mark Griffin" w:date="2018-06-12T17:48:00Z">
        <w:r w:rsidDel="00A11DB1">
          <w:rPr>
            <w:rFonts w:ascii="Times New Roman" w:eastAsia="Times New Roman" w:hAnsi="Times New Roman" w:cs="Times New Roman"/>
            <w:lang w:val="en-AU"/>
          </w:rPr>
          <w:delText>In order t</w:delText>
        </w:r>
      </w:del>
      <w:ins w:id="30" w:author="Mark Griffin" w:date="2018-06-12T17:48:00Z">
        <w:r w:rsidR="00A11DB1">
          <w:rPr>
            <w:rFonts w:ascii="Times New Roman" w:eastAsia="Times New Roman" w:hAnsi="Times New Roman" w:cs="Times New Roman"/>
            <w:lang w:val="en-AU"/>
          </w:rPr>
          <w:t>T</w:t>
        </w:r>
      </w:ins>
      <w:r>
        <w:rPr>
          <w:rFonts w:ascii="Times New Roman" w:eastAsia="Times New Roman" w:hAnsi="Times New Roman" w:cs="Times New Roman"/>
          <w:lang w:val="en-AU"/>
        </w:rPr>
        <w:t xml:space="preserve">o test </w:t>
      </w:r>
      <w:r w:rsidR="00014F7E">
        <w:rPr>
          <w:rFonts w:ascii="Times New Roman" w:eastAsia="Times New Roman" w:hAnsi="Times New Roman" w:cs="Times New Roman"/>
          <w:lang w:val="en-AU"/>
        </w:rPr>
        <w:t>a dynamic theory</w:t>
      </w:r>
      <w:r>
        <w:rPr>
          <w:rFonts w:ascii="Times New Roman" w:eastAsia="Times New Roman" w:hAnsi="Times New Roman" w:cs="Times New Roman"/>
          <w:lang w:val="en-AU"/>
        </w:rPr>
        <w:t xml:space="preserve">, </w:t>
      </w:r>
      <w:del w:id="31" w:author="Mark Griffin" w:date="2018-06-12T17:49:00Z">
        <w:r w:rsidR="00014F7E" w:rsidDel="00A11DB1">
          <w:rPr>
            <w:rFonts w:ascii="Times New Roman" w:eastAsia="Times New Roman" w:hAnsi="Times New Roman" w:cs="Times New Roman"/>
            <w:lang w:val="en-AU"/>
          </w:rPr>
          <w:delText>the researcher</w:delText>
        </w:r>
        <w:r w:rsidDel="00A11DB1">
          <w:rPr>
            <w:rFonts w:ascii="Times New Roman" w:eastAsia="Times New Roman" w:hAnsi="Times New Roman" w:cs="Times New Roman"/>
            <w:lang w:val="en-AU"/>
          </w:rPr>
          <w:delText xml:space="preserve"> need</w:delText>
        </w:r>
        <w:r w:rsidR="00014F7E" w:rsidDel="00A11DB1">
          <w:rPr>
            <w:rFonts w:ascii="Times New Roman" w:eastAsia="Times New Roman" w:hAnsi="Times New Roman" w:cs="Times New Roman"/>
            <w:lang w:val="en-AU"/>
          </w:rPr>
          <w:delText>s</w:delText>
        </w:r>
        <w:r w:rsidR="001658F8" w:rsidDel="00A11DB1">
          <w:rPr>
            <w:rFonts w:ascii="Times New Roman" w:eastAsia="Times New Roman" w:hAnsi="Times New Roman" w:cs="Times New Roman"/>
            <w:lang w:val="en-AU"/>
          </w:rPr>
          <w:delText xml:space="preserve"> </w:delText>
        </w:r>
      </w:del>
      <w:r w:rsidR="001658F8">
        <w:rPr>
          <w:rFonts w:ascii="Times New Roman" w:eastAsia="Times New Roman" w:hAnsi="Times New Roman" w:cs="Times New Roman"/>
          <w:lang w:val="en-AU"/>
        </w:rPr>
        <w:t xml:space="preserve">a statistical model </w:t>
      </w:r>
      <w:ins w:id="32" w:author="Mark Griffin" w:date="2018-06-12T17:49:00Z">
        <w:r w:rsidR="00A11DB1">
          <w:rPr>
            <w:rFonts w:ascii="Times New Roman" w:eastAsia="Times New Roman" w:hAnsi="Times New Roman" w:cs="Times New Roman"/>
            <w:lang w:val="en-AU"/>
          </w:rPr>
          <w:t>must</w:t>
        </w:r>
      </w:ins>
      <w:del w:id="33" w:author="Mark Griffin" w:date="2018-06-12T17:49:00Z">
        <w:r w:rsidR="001658F8" w:rsidDel="00A11DB1">
          <w:rPr>
            <w:rFonts w:ascii="Times New Roman" w:eastAsia="Times New Roman" w:hAnsi="Times New Roman" w:cs="Times New Roman"/>
            <w:lang w:val="en-AU"/>
          </w:rPr>
          <w:delText>that</w:delText>
        </w:r>
      </w:del>
      <w:r w:rsidR="001658F8">
        <w:rPr>
          <w:rFonts w:ascii="Times New Roman" w:eastAsia="Times New Roman" w:hAnsi="Times New Roman" w:cs="Times New Roman"/>
          <w:lang w:val="en-AU"/>
        </w:rPr>
        <w:t xml:space="preserve"> </w:t>
      </w:r>
      <w:del w:id="34" w:author="Mark Griffin" w:date="2018-06-12T17:55:00Z">
        <w:r w:rsidR="001658F8" w:rsidDel="00A11DB1">
          <w:rPr>
            <w:rFonts w:ascii="Times New Roman" w:eastAsia="Times New Roman" w:hAnsi="Times New Roman" w:cs="Times New Roman"/>
            <w:lang w:val="en-AU"/>
          </w:rPr>
          <w:delText>operationalize</w:delText>
        </w:r>
        <w:r w:rsidR="00014F7E" w:rsidDel="00A11DB1">
          <w:rPr>
            <w:rFonts w:ascii="Times New Roman" w:eastAsia="Times New Roman" w:hAnsi="Times New Roman" w:cs="Times New Roman"/>
            <w:lang w:val="en-AU"/>
          </w:rPr>
          <w:delText>s</w:delText>
        </w:r>
        <w:r w:rsidR="001658F8" w:rsidDel="00A11DB1">
          <w:rPr>
            <w:rFonts w:ascii="Times New Roman" w:eastAsia="Times New Roman" w:hAnsi="Times New Roman" w:cs="Times New Roman"/>
            <w:lang w:val="en-AU"/>
          </w:rPr>
          <w:delText xml:space="preserve"> </w:delText>
        </w:r>
      </w:del>
      <w:ins w:id="35" w:author="Mark Griffin" w:date="2018-06-12T17:55:00Z">
        <w:r w:rsidR="00A11DB1">
          <w:rPr>
            <w:rFonts w:ascii="Times New Roman" w:eastAsia="Times New Roman" w:hAnsi="Times New Roman" w:cs="Times New Roman"/>
            <w:lang w:val="en-AU"/>
          </w:rPr>
          <w:t xml:space="preserve">reflect </w:t>
        </w:r>
      </w:ins>
      <w:r w:rsidR="001658F8">
        <w:rPr>
          <w:rFonts w:ascii="Times New Roman" w:eastAsia="Times New Roman" w:hAnsi="Times New Roman" w:cs="Times New Roman"/>
          <w:lang w:val="en-AU"/>
        </w:rPr>
        <w:t xml:space="preserve">the </w:t>
      </w:r>
      <w:r w:rsidR="00014F7E">
        <w:rPr>
          <w:rFonts w:ascii="Times New Roman" w:eastAsia="Times New Roman" w:hAnsi="Times New Roman" w:cs="Times New Roman"/>
          <w:lang w:val="en-AU"/>
        </w:rPr>
        <w:t xml:space="preserve">processes described by that </w:t>
      </w:r>
      <w:r w:rsidR="001658F8">
        <w:rPr>
          <w:rFonts w:ascii="Times New Roman" w:eastAsia="Times New Roman" w:hAnsi="Times New Roman" w:cs="Times New Roman"/>
          <w:lang w:val="en-AU"/>
        </w:rPr>
        <w:t>theor</w:t>
      </w:r>
      <w:r w:rsidR="00014F7E">
        <w:rPr>
          <w:rFonts w:ascii="Times New Roman" w:eastAsia="Times New Roman" w:hAnsi="Times New Roman" w:cs="Times New Roman"/>
          <w:lang w:val="en-AU"/>
        </w:rPr>
        <w:t>y</w:t>
      </w:r>
      <w:r w:rsidR="001658F8">
        <w:rPr>
          <w:rFonts w:ascii="Times New Roman" w:eastAsia="Times New Roman" w:hAnsi="Times New Roman" w:cs="Times New Roman"/>
          <w:lang w:val="en-AU"/>
        </w:rPr>
        <w:t xml:space="preserve"> (Collins, 2006). </w:t>
      </w:r>
      <w:ins w:id="36" w:author="Mark Griffin" w:date="2018-06-12T17:56:00Z">
        <w:r w:rsidR="00A11DB1">
          <w:rPr>
            <w:rFonts w:ascii="Times New Roman" w:eastAsia="Times New Roman" w:hAnsi="Times New Roman" w:cs="Times New Roman"/>
            <w:lang w:val="en-AU"/>
          </w:rPr>
          <w:t>A wide range of statistical procedures have been developed to represent these dynamics (so</w:t>
        </w:r>
      </w:ins>
      <w:ins w:id="37" w:author="Mark Griffin" w:date="2018-06-12T17:57:00Z">
        <w:r w:rsidR="00A11DB1">
          <w:rPr>
            <w:rFonts w:ascii="Times New Roman" w:eastAsia="Times New Roman" w:hAnsi="Times New Roman" w:cs="Times New Roman"/>
            <w:lang w:val="en-AU"/>
          </w:rPr>
          <w:t>me review</w:t>
        </w:r>
        <w:r w:rsidR="00A827B3">
          <w:rPr>
            <w:rFonts w:ascii="Times New Roman" w:eastAsia="Times New Roman" w:hAnsi="Times New Roman" w:cs="Times New Roman"/>
            <w:lang w:val="en-AU"/>
          </w:rPr>
          <w:t>-</w:t>
        </w:r>
      </w:ins>
      <w:ins w:id="38" w:author="Mark Griffin" w:date="2018-06-12T18:40:00Z">
        <w:r w:rsidR="00B261BB">
          <w:rPr>
            <w:rFonts w:ascii="Times New Roman" w:eastAsia="Times New Roman" w:hAnsi="Times New Roman" w:cs="Times New Roman"/>
            <w:lang w:val="en-AU"/>
          </w:rPr>
          <w:t xml:space="preserve"> </w:t>
        </w:r>
        <w:proofErr w:type="spellStart"/>
        <w:r w:rsidR="00B261BB">
          <w:rPr>
            <w:rFonts w:ascii="Times New Roman" w:eastAsia="Times New Roman" w:hAnsi="Times New Roman" w:cs="Times New Roman"/>
            <w:lang w:val="en-AU"/>
          </w:rPr>
          <w:t>e.g</w:t>
        </w:r>
        <w:proofErr w:type="spellEnd"/>
        <w:r w:rsidR="00B261BB">
          <w:rPr>
            <w:rFonts w:ascii="Times New Roman" w:eastAsia="Times New Roman" w:hAnsi="Times New Roman" w:cs="Times New Roman"/>
            <w:lang w:val="en-AU"/>
          </w:rPr>
          <w:t>, from</w:t>
        </w:r>
      </w:ins>
      <w:ins w:id="39" w:author="Mark Griffin" w:date="2018-06-12T17:57:00Z">
        <w:r w:rsidR="00A827B3">
          <w:rPr>
            <w:rFonts w:ascii="Times New Roman" w:eastAsia="Times New Roman" w:hAnsi="Times New Roman" w:cs="Times New Roman"/>
            <w:lang w:val="en-AU"/>
          </w:rPr>
          <w:t xml:space="preserve"> panel </w:t>
        </w:r>
      </w:ins>
      <w:ins w:id="40" w:author="Mark Griffin" w:date="2018-06-12T18:40:00Z">
        <w:r w:rsidR="00B261BB">
          <w:rPr>
            <w:rFonts w:ascii="Times New Roman" w:eastAsia="Times New Roman" w:hAnsi="Times New Roman" w:cs="Times New Roman"/>
            <w:lang w:val="en-AU"/>
          </w:rPr>
          <w:t>model to</w:t>
        </w:r>
      </w:ins>
      <w:ins w:id="41" w:author="Mark Griffin" w:date="2018-06-12T17:57:00Z">
        <w:r w:rsidR="00A827B3">
          <w:rPr>
            <w:rFonts w:ascii="Times New Roman" w:eastAsia="Times New Roman" w:hAnsi="Times New Roman" w:cs="Times New Roman"/>
            <w:lang w:val="en-AU"/>
          </w:rPr>
          <w:t xml:space="preserve"> </w:t>
        </w:r>
      </w:ins>
      <w:ins w:id="42" w:author="Mark Griffin" w:date="2018-06-12T18:40:00Z">
        <w:r w:rsidR="00B261BB">
          <w:rPr>
            <w:rFonts w:ascii="Times New Roman" w:eastAsia="Times New Roman" w:hAnsi="Times New Roman" w:cs="Times New Roman"/>
            <w:lang w:val="en-AU"/>
          </w:rPr>
          <w:t xml:space="preserve">latent </w:t>
        </w:r>
      </w:ins>
      <w:proofErr w:type="gramStart"/>
      <w:ins w:id="43" w:author="Mark Griffin" w:date="2018-06-12T17:57:00Z">
        <w:r w:rsidR="00A827B3">
          <w:rPr>
            <w:rFonts w:ascii="Times New Roman" w:eastAsia="Times New Roman" w:hAnsi="Times New Roman" w:cs="Times New Roman"/>
            <w:lang w:val="en-AU"/>
          </w:rPr>
          <w:t xml:space="preserve">change </w:t>
        </w:r>
        <w:r w:rsidR="00A11DB1">
          <w:rPr>
            <w:rFonts w:ascii="Times New Roman" w:eastAsia="Times New Roman" w:hAnsi="Times New Roman" w:cs="Times New Roman"/>
            <w:lang w:val="en-AU"/>
          </w:rPr>
          <w:t>)</w:t>
        </w:r>
        <w:proofErr w:type="gramEnd"/>
        <w:r w:rsidR="00A11DB1">
          <w:rPr>
            <w:rFonts w:ascii="Times New Roman" w:eastAsia="Times New Roman" w:hAnsi="Times New Roman" w:cs="Times New Roman"/>
            <w:lang w:val="en-AU"/>
          </w:rPr>
          <w:t>.</w:t>
        </w:r>
      </w:ins>
    </w:p>
    <w:p w14:paraId="288D6C95" w14:textId="42142505" w:rsidR="00B261BB" w:rsidRDefault="00A827B3" w:rsidP="0011454A">
      <w:pPr>
        <w:rPr>
          <w:ins w:id="44" w:author="Mark Griffin" w:date="2018-06-12T18:47:00Z"/>
          <w:rFonts w:ascii="Times New Roman" w:eastAsia="Times New Roman" w:hAnsi="Times New Roman" w:cs="Times New Roman"/>
          <w:lang w:val="en-AU"/>
        </w:rPr>
      </w:pPr>
      <w:ins w:id="45" w:author="Mark Griffin" w:date="2018-06-12T17:57:00Z">
        <w:r>
          <w:rPr>
            <w:rFonts w:ascii="Times New Roman" w:eastAsia="Times New Roman" w:hAnsi="Times New Roman" w:cs="Times New Roman"/>
            <w:lang w:val="en-AU"/>
          </w:rPr>
          <w:t>Many of th</w:t>
        </w:r>
      </w:ins>
      <w:ins w:id="46" w:author="Mark Griffin" w:date="2018-06-12T17:58:00Z">
        <w:r>
          <w:rPr>
            <w:rFonts w:ascii="Times New Roman" w:eastAsia="Times New Roman" w:hAnsi="Times New Roman" w:cs="Times New Roman"/>
            <w:lang w:val="en-AU"/>
          </w:rPr>
          <w:t>ese</w:t>
        </w:r>
      </w:ins>
      <w:ins w:id="47" w:author="Mark Griffin" w:date="2018-06-12T17:57:00Z">
        <w:r>
          <w:rPr>
            <w:rFonts w:ascii="Times New Roman" w:eastAsia="Times New Roman" w:hAnsi="Times New Roman" w:cs="Times New Roman"/>
            <w:lang w:val="en-AU"/>
          </w:rPr>
          <w:t xml:space="preserve"> procedures have been developed within a structural equation</w:t>
        </w:r>
      </w:ins>
      <w:ins w:id="48" w:author="Mark Griffin" w:date="2018-06-12T18:00:00Z">
        <w:r>
          <w:rPr>
            <w:rFonts w:ascii="Times New Roman" w:eastAsia="Times New Roman" w:hAnsi="Times New Roman" w:cs="Times New Roman"/>
            <w:lang w:val="en-AU"/>
          </w:rPr>
          <w:t xml:space="preserve"> modelling (SEM)</w:t>
        </w:r>
      </w:ins>
      <w:ins w:id="49" w:author="Mark Griffin" w:date="2018-06-12T17:57:00Z">
        <w:r>
          <w:rPr>
            <w:rFonts w:ascii="Times New Roman" w:eastAsia="Times New Roman" w:hAnsi="Times New Roman" w:cs="Times New Roman"/>
            <w:lang w:val="en-AU"/>
          </w:rPr>
          <w:t xml:space="preserve"> framework that</w:t>
        </w:r>
      </w:ins>
      <w:ins w:id="50" w:author="Mark Griffin" w:date="2018-06-12T18:00:00Z">
        <w:r>
          <w:rPr>
            <w:rFonts w:ascii="Times New Roman" w:eastAsia="Times New Roman" w:hAnsi="Times New Roman" w:cs="Times New Roman"/>
            <w:lang w:val="en-AU"/>
          </w:rPr>
          <w:t xml:space="preserve"> </w:t>
        </w:r>
      </w:ins>
      <w:ins w:id="51" w:author="Mark Griffin" w:date="2018-06-12T18:41:00Z">
        <w:r w:rsidR="00B261BB">
          <w:rPr>
            <w:rFonts w:ascii="Times New Roman" w:eastAsia="Times New Roman" w:hAnsi="Times New Roman" w:cs="Times New Roman"/>
            <w:lang w:val="en-AU"/>
          </w:rPr>
          <w:t xml:space="preserve">combines multivariate regression with the </w:t>
        </w:r>
      </w:ins>
      <w:ins w:id="52" w:author="Mark Griffin" w:date="2018-06-12T18:42:00Z">
        <w:r w:rsidR="00B261BB">
          <w:rPr>
            <w:rFonts w:ascii="Times New Roman" w:eastAsia="Times New Roman" w:hAnsi="Times New Roman" w:cs="Times New Roman"/>
            <w:lang w:val="en-AU"/>
          </w:rPr>
          <w:t>measurement</w:t>
        </w:r>
      </w:ins>
      <w:ins w:id="53" w:author="Mark Griffin" w:date="2018-06-12T18:41:00Z">
        <w:r w:rsidR="00B261BB">
          <w:rPr>
            <w:rFonts w:ascii="Times New Roman" w:eastAsia="Times New Roman" w:hAnsi="Times New Roman" w:cs="Times New Roman"/>
            <w:lang w:val="en-AU"/>
          </w:rPr>
          <w:t xml:space="preserve"> of latent constructs. </w:t>
        </w:r>
      </w:ins>
      <w:ins w:id="54" w:author="Mark Griffin" w:date="2018-06-12T18:44:00Z">
        <w:r w:rsidR="00B261BB">
          <w:rPr>
            <w:rFonts w:ascii="Times New Roman" w:eastAsia="Times New Roman" w:hAnsi="Times New Roman" w:cs="Times New Roman"/>
            <w:lang w:val="en-AU"/>
          </w:rPr>
          <w:t xml:space="preserve">By imposing various </w:t>
        </w:r>
      </w:ins>
      <w:ins w:id="55" w:author="Mark Griffin" w:date="2018-06-12T18:46:00Z">
        <w:r w:rsidR="00B261BB">
          <w:rPr>
            <w:rFonts w:ascii="Times New Roman" w:eastAsia="Times New Roman" w:hAnsi="Times New Roman" w:cs="Times New Roman"/>
            <w:lang w:val="en-AU"/>
          </w:rPr>
          <w:t xml:space="preserve">model </w:t>
        </w:r>
      </w:ins>
      <w:ins w:id="56" w:author="Mark Griffin" w:date="2018-06-12T18:44:00Z">
        <w:r w:rsidR="00B261BB">
          <w:rPr>
            <w:rFonts w:ascii="Times New Roman" w:eastAsia="Times New Roman" w:hAnsi="Times New Roman" w:cs="Times New Roman"/>
            <w:lang w:val="en-AU"/>
          </w:rPr>
          <w:t>constraints, t</w:t>
        </w:r>
      </w:ins>
      <w:ins w:id="57" w:author="Mark Griffin" w:date="2018-06-12T18:42:00Z">
        <w:r w:rsidR="00B261BB">
          <w:rPr>
            <w:rFonts w:ascii="Times New Roman" w:eastAsia="Times New Roman" w:hAnsi="Times New Roman" w:cs="Times New Roman"/>
            <w:lang w:val="en-AU"/>
          </w:rPr>
          <w:t>he general framework has been</w:t>
        </w:r>
      </w:ins>
      <w:ins w:id="58" w:author="Mark Griffin" w:date="2018-06-12T18:43:00Z">
        <w:r w:rsidR="00B261BB">
          <w:rPr>
            <w:rFonts w:ascii="Times New Roman" w:eastAsia="Times New Roman" w:hAnsi="Times New Roman" w:cs="Times New Roman"/>
            <w:lang w:val="en-AU"/>
          </w:rPr>
          <w:t xml:space="preserve"> extended to encompass</w:t>
        </w:r>
      </w:ins>
      <w:ins w:id="59" w:author="Mark Griffin" w:date="2018-06-12T18:44:00Z">
        <w:r w:rsidR="00B261BB">
          <w:rPr>
            <w:rFonts w:ascii="Times New Roman" w:eastAsia="Times New Roman" w:hAnsi="Times New Roman" w:cs="Times New Roman"/>
            <w:lang w:val="en-AU"/>
          </w:rPr>
          <w:t xml:space="preserve"> </w:t>
        </w:r>
      </w:ins>
      <w:ins w:id="60" w:author="Mark Griffin" w:date="2018-06-12T18:43:00Z">
        <w:r w:rsidR="00B261BB">
          <w:rPr>
            <w:rFonts w:ascii="Times New Roman" w:eastAsia="Times New Roman" w:hAnsi="Times New Roman" w:cs="Times New Roman"/>
            <w:lang w:val="en-AU"/>
          </w:rPr>
          <w:t>temporal designs</w:t>
        </w:r>
      </w:ins>
      <w:ins w:id="61" w:author="Mark Griffin" w:date="2018-06-12T18:44:00Z">
        <w:r w:rsidR="00B261BB">
          <w:rPr>
            <w:rFonts w:ascii="Times New Roman" w:eastAsia="Times New Roman" w:hAnsi="Times New Roman" w:cs="Times New Roman"/>
            <w:lang w:val="en-AU"/>
          </w:rPr>
          <w:t xml:space="preserve"> su</w:t>
        </w:r>
      </w:ins>
      <w:ins w:id="62" w:author="Mark Griffin" w:date="2018-06-12T18:45:00Z">
        <w:r w:rsidR="00B261BB">
          <w:rPr>
            <w:rFonts w:ascii="Times New Roman" w:eastAsia="Times New Roman" w:hAnsi="Times New Roman" w:cs="Times New Roman"/>
            <w:lang w:val="en-AU"/>
          </w:rPr>
          <w:t>ch as</w:t>
        </w:r>
      </w:ins>
      <w:ins w:id="63" w:author="Mark Griffin" w:date="2018-06-12T18:44:00Z">
        <w:r w:rsidR="00B261BB">
          <w:rPr>
            <w:rFonts w:ascii="Times New Roman" w:eastAsia="Times New Roman" w:hAnsi="Times New Roman" w:cs="Times New Roman"/>
            <w:lang w:val="en-AU"/>
          </w:rPr>
          <w:t xml:space="preserve"> latent growth</w:t>
        </w:r>
      </w:ins>
      <w:ins w:id="64" w:author="Mark Griffin" w:date="2018-06-12T18:45:00Z">
        <w:r w:rsidR="00B261BB">
          <w:rPr>
            <w:rFonts w:ascii="Times New Roman" w:eastAsia="Times New Roman" w:hAnsi="Times New Roman" w:cs="Times New Roman"/>
            <w:lang w:val="en-AU"/>
          </w:rPr>
          <w:t xml:space="preserve"> curves and discontinuous change models. Although these models </w:t>
        </w:r>
      </w:ins>
      <w:ins w:id="65" w:author="Mark Griffin" w:date="2018-06-12T18:46:00Z">
        <w:r w:rsidR="00B261BB">
          <w:rPr>
            <w:rFonts w:ascii="Times New Roman" w:eastAsia="Times New Roman" w:hAnsi="Times New Roman" w:cs="Times New Roman"/>
            <w:lang w:val="en-AU"/>
          </w:rPr>
          <w:t>capture important dynamic processes, th</w:t>
        </w:r>
      </w:ins>
      <w:ins w:id="66" w:author="Mark Griffin" w:date="2018-06-12T18:47:00Z">
        <w:r w:rsidR="00B261BB">
          <w:rPr>
            <w:rFonts w:ascii="Times New Roman" w:eastAsia="Times New Roman" w:hAnsi="Times New Roman" w:cs="Times New Roman"/>
            <w:lang w:val="en-AU"/>
          </w:rPr>
          <w:t xml:space="preserve">ey are also limited in a number of ways. </w:t>
        </w:r>
      </w:ins>
    </w:p>
    <w:p w14:paraId="1B54B440" w14:textId="1B93C8CE" w:rsidR="00B261BB" w:rsidRDefault="00B261BB" w:rsidP="0011454A">
      <w:pPr>
        <w:rPr>
          <w:ins w:id="67" w:author="Mark Griffin" w:date="2018-06-12T18:47:00Z"/>
          <w:rFonts w:ascii="Times New Roman" w:eastAsia="Times New Roman" w:hAnsi="Times New Roman" w:cs="Times New Roman"/>
          <w:lang w:val="en-AU"/>
        </w:rPr>
      </w:pPr>
    </w:p>
    <w:p w14:paraId="7B87925E" w14:textId="77777777" w:rsidR="00B261BB" w:rsidRDefault="00B261BB" w:rsidP="0011454A">
      <w:pPr>
        <w:rPr>
          <w:ins w:id="68" w:author="Mark Griffin" w:date="2018-06-12T18:48:00Z"/>
          <w:rFonts w:ascii="Times New Roman" w:eastAsia="Times New Roman" w:hAnsi="Times New Roman" w:cs="Times New Roman"/>
          <w:lang w:val="en-AU"/>
        </w:rPr>
      </w:pPr>
    </w:p>
    <w:p w14:paraId="0F8B3A3D" w14:textId="39F1AC66" w:rsidR="00B261BB" w:rsidRDefault="00B261BB" w:rsidP="0011454A">
      <w:pPr>
        <w:rPr>
          <w:ins w:id="69" w:author="Mark Griffin" w:date="2018-06-12T18:47:00Z"/>
          <w:rFonts w:ascii="Times New Roman" w:eastAsia="Times New Roman" w:hAnsi="Times New Roman" w:cs="Times New Roman"/>
          <w:lang w:val="en-AU"/>
        </w:rPr>
      </w:pPr>
      <w:ins w:id="70" w:author="Mark Griffin" w:date="2018-06-12T18:47:00Z">
        <w:r>
          <w:rPr>
            <w:rFonts w:ascii="Times New Roman" w:eastAsia="Times New Roman" w:hAnsi="Times New Roman" w:cs="Times New Roman"/>
            <w:lang w:val="en-AU"/>
          </w:rPr>
          <w:t xml:space="preserve">First, the constraints required to model </w:t>
        </w:r>
      </w:ins>
      <w:ins w:id="71" w:author="Mark Griffin" w:date="2018-06-12T18:48:00Z">
        <w:r>
          <w:rPr>
            <w:rFonts w:ascii="Times New Roman" w:eastAsia="Times New Roman" w:hAnsi="Times New Roman" w:cs="Times New Roman"/>
            <w:lang w:val="en-AU"/>
          </w:rPr>
          <w:t xml:space="preserve">dynamics </w:t>
        </w:r>
      </w:ins>
      <w:ins w:id="72" w:author="Mark Griffin" w:date="2018-06-12T18:47:00Z">
        <w:r>
          <w:rPr>
            <w:rFonts w:ascii="Times New Roman" w:eastAsia="Times New Roman" w:hAnsi="Times New Roman" w:cs="Times New Roman"/>
            <w:lang w:val="en-AU"/>
          </w:rPr>
          <w:t>can be complex and non-intuitive.</w:t>
        </w:r>
      </w:ins>
    </w:p>
    <w:p w14:paraId="5D5049BE" w14:textId="60035076" w:rsidR="00B261BB" w:rsidRDefault="00B261BB" w:rsidP="0011454A">
      <w:pPr>
        <w:rPr>
          <w:ins w:id="73" w:author="Mark Griffin" w:date="2018-06-12T18:50:00Z"/>
          <w:rFonts w:ascii="Times New Roman" w:eastAsia="Times New Roman" w:hAnsi="Times New Roman" w:cs="Times New Roman"/>
          <w:lang w:val="en-AU"/>
        </w:rPr>
      </w:pPr>
      <w:ins w:id="74" w:author="Mark Griffin" w:date="2018-06-12T18:48:00Z">
        <w:r>
          <w:rPr>
            <w:rFonts w:ascii="Times New Roman" w:eastAsia="Times New Roman" w:hAnsi="Times New Roman" w:cs="Times New Roman"/>
            <w:lang w:val="en-AU"/>
          </w:rPr>
          <w:t xml:space="preserve">Second, </w:t>
        </w:r>
      </w:ins>
      <w:ins w:id="75" w:author="Mark Griffin" w:date="2018-06-12T18:50:00Z">
        <w:r w:rsidR="00EF4941">
          <w:rPr>
            <w:rFonts w:ascii="Times New Roman" w:eastAsia="Times New Roman" w:hAnsi="Times New Roman" w:cs="Times New Roman"/>
            <w:lang w:val="en-AU"/>
          </w:rPr>
          <w:t>alternative models can be difficult to specify</w:t>
        </w:r>
      </w:ins>
    </w:p>
    <w:p w14:paraId="7A3298B4" w14:textId="63B40C96" w:rsidR="00EF4941" w:rsidRDefault="00EF4941" w:rsidP="0011454A">
      <w:pPr>
        <w:rPr>
          <w:ins w:id="76" w:author="Mark Griffin" w:date="2018-06-12T18:50:00Z"/>
          <w:rFonts w:ascii="Times New Roman" w:eastAsia="Times New Roman" w:hAnsi="Times New Roman" w:cs="Times New Roman"/>
          <w:lang w:val="en-AU"/>
        </w:rPr>
      </w:pPr>
      <w:ins w:id="77" w:author="Mark Griffin" w:date="2018-06-12T18:50:00Z">
        <w:r>
          <w:rPr>
            <w:rFonts w:ascii="Times New Roman" w:eastAsia="Times New Roman" w:hAnsi="Times New Roman" w:cs="Times New Roman"/>
            <w:lang w:val="en-AU"/>
          </w:rPr>
          <w:t xml:space="preserve">Third, </w:t>
        </w:r>
      </w:ins>
    </w:p>
    <w:p w14:paraId="0D53C6F7" w14:textId="5B90334E" w:rsidR="00EF4941" w:rsidRDefault="00EF4941" w:rsidP="0011454A">
      <w:pPr>
        <w:rPr>
          <w:ins w:id="78" w:author="Mark Griffin" w:date="2018-06-12T19:06:00Z"/>
          <w:rFonts w:ascii="Times New Roman" w:eastAsia="Times New Roman" w:hAnsi="Times New Roman" w:cs="Times New Roman"/>
          <w:lang w:val="en-AU"/>
        </w:rPr>
      </w:pPr>
      <w:ins w:id="79" w:author="Mark Griffin" w:date="2018-06-12T18:50:00Z">
        <w:r>
          <w:rPr>
            <w:rFonts w:ascii="Times New Roman" w:eastAsia="Times New Roman" w:hAnsi="Times New Roman" w:cs="Times New Roman"/>
            <w:lang w:val="en-AU"/>
          </w:rPr>
          <w:t xml:space="preserve">Fourth, </w:t>
        </w:r>
      </w:ins>
    </w:p>
    <w:p w14:paraId="460D1452" w14:textId="1D6EA4CF" w:rsidR="00A12D14" w:rsidRDefault="00A12D14" w:rsidP="0011454A">
      <w:pPr>
        <w:rPr>
          <w:ins w:id="80" w:author="Mark Griffin" w:date="2018-06-12T18:49:00Z"/>
          <w:rFonts w:ascii="Times New Roman" w:eastAsia="Times New Roman" w:hAnsi="Times New Roman" w:cs="Times New Roman"/>
          <w:lang w:val="en-AU"/>
        </w:rPr>
      </w:pPr>
      <w:proofErr w:type="spellStart"/>
      <w:ins w:id="81" w:author="Mark Griffin" w:date="2018-06-12T19:06:00Z">
        <w:r>
          <w:rPr>
            <w:rFonts w:ascii="Times New Roman" w:eastAsia="Times New Roman" w:hAnsi="Times New Roman" w:cs="Times New Roman"/>
            <w:lang w:val="en-AU"/>
          </w:rPr>
          <w:t>Fift</w:t>
        </w:r>
      </w:ins>
      <w:proofErr w:type="spellEnd"/>
    </w:p>
    <w:p w14:paraId="5D5569B6" w14:textId="30C54F73" w:rsidR="00B261BB" w:rsidRDefault="00B261BB" w:rsidP="0011454A">
      <w:pPr>
        <w:rPr>
          <w:ins w:id="82" w:author="Mark Griffin" w:date="2018-06-12T18:49:00Z"/>
          <w:rFonts w:ascii="Times New Roman" w:eastAsia="Times New Roman" w:hAnsi="Times New Roman" w:cs="Times New Roman"/>
          <w:lang w:val="en-AU"/>
        </w:rPr>
      </w:pPr>
    </w:p>
    <w:p w14:paraId="7DD4CA0C" w14:textId="77777777" w:rsidR="00EF4941" w:rsidRDefault="00EF4941" w:rsidP="0011454A">
      <w:pPr>
        <w:rPr>
          <w:ins w:id="83" w:author="Mark Griffin" w:date="2018-06-12T18:45:00Z"/>
          <w:rFonts w:ascii="Times New Roman" w:eastAsia="Times New Roman" w:hAnsi="Times New Roman" w:cs="Times New Roman"/>
          <w:lang w:val="en-AU"/>
        </w:rPr>
      </w:pPr>
    </w:p>
    <w:p w14:paraId="1E6492C7" w14:textId="135F8C06" w:rsidR="00B261BB" w:rsidRDefault="00B261BB" w:rsidP="0011454A">
      <w:pPr>
        <w:rPr>
          <w:ins w:id="84" w:author="Mark Griffin" w:date="2018-06-12T18:45:00Z"/>
          <w:rFonts w:ascii="Times New Roman" w:eastAsia="Times New Roman" w:hAnsi="Times New Roman" w:cs="Times New Roman"/>
          <w:lang w:val="en-AU"/>
        </w:rPr>
      </w:pPr>
    </w:p>
    <w:p w14:paraId="14185394" w14:textId="5A3AC588" w:rsidR="00A12D14" w:rsidRDefault="00EF4941" w:rsidP="00A12D14">
      <w:pPr>
        <w:rPr>
          <w:ins w:id="85" w:author="Mark Griffin" w:date="2018-06-12T19:11:00Z"/>
          <w:rFonts w:ascii="Times New Roman" w:eastAsia="Times New Roman" w:hAnsi="Times New Roman" w:cs="Times New Roman"/>
          <w:lang w:val="en-AU"/>
        </w:rPr>
      </w:pPr>
      <w:ins w:id="86" w:author="Mark Griffin" w:date="2018-06-12T18:59:00Z">
        <w:r>
          <w:rPr>
            <w:rFonts w:ascii="Times New Roman" w:eastAsia="Times New Roman" w:hAnsi="Times New Roman" w:cs="Times New Roman"/>
            <w:lang w:val="en-AU"/>
          </w:rPr>
          <w:t xml:space="preserve">For example, </w:t>
        </w:r>
      </w:ins>
      <w:ins w:id="87" w:author="Mark Griffin" w:date="2018-06-12T19:06:00Z">
        <w:r w:rsidR="00A12D14">
          <w:rPr>
            <w:rFonts w:ascii="Times New Roman" w:eastAsia="Times New Roman" w:hAnsi="Times New Roman" w:cs="Times New Roman"/>
            <w:lang w:val="en-AU"/>
          </w:rPr>
          <w:t>s</w:t>
        </w:r>
      </w:ins>
      <w:ins w:id="88" w:author="Mark Griffin" w:date="2018-06-12T18:59:00Z">
        <w:r>
          <w:rPr>
            <w:rFonts w:ascii="Times New Roman" w:eastAsia="Times New Roman" w:hAnsi="Times New Roman" w:cs="Times New Roman"/>
            <w:lang w:val="en-AU"/>
          </w:rPr>
          <w:t>elf-</w:t>
        </w:r>
      </w:ins>
      <w:ins w:id="89" w:author="Mark Griffin" w:date="2018-06-12T19:06:00Z">
        <w:r w:rsidR="00A12D14">
          <w:rPr>
            <w:rFonts w:ascii="Times New Roman" w:eastAsia="Times New Roman" w:hAnsi="Times New Roman" w:cs="Times New Roman"/>
            <w:lang w:val="en-AU"/>
          </w:rPr>
          <w:t>r</w:t>
        </w:r>
      </w:ins>
      <w:ins w:id="90" w:author="Mark Griffin" w:date="2018-06-12T18:59:00Z">
        <w:r>
          <w:rPr>
            <w:rFonts w:ascii="Times New Roman" w:eastAsia="Times New Roman" w:hAnsi="Times New Roman" w:cs="Times New Roman"/>
            <w:lang w:val="en-AU"/>
          </w:rPr>
          <w:t xml:space="preserve">egulation </w:t>
        </w:r>
      </w:ins>
      <w:ins w:id="91" w:author="Mark Griffin" w:date="2018-06-12T19:06:00Z">
        <w:r w:rsidR="00A12D14">
          <w:rPr>
            <w:rFonts w:ascii="Times New Roman" w:eastAsia="Times New Roman" w:hAnsi="Times New Roman" w:cs="Times New Roman"/>
            <w:lang w:val="en-AU"/>
          </w:rPr>
          <w:t>t</w:t>
        </w:r>
      </w:ins>
      <w:ins w:id="92" w:author="Mark Griffin" w:date="2018-06-12T18:59:00Z">
        <w:r>
          <w:rPr>
            <w:rFonts w:ascii="Times New Roman" w:eastAsia="Times New Roman" w:hAnsi="Times New Roman" w:cs="Times New Roman"/>
            <w:lang w:val="en-AU"/>
          </w:rPr>
          <w:t xml:space="preserve">heory might predict that people will allocate increasing effort to a task </w:t>
        </w:r>
        <w:r w:rsidR="00A12D14">
          <w:rPr>
            <w:rFonts w:ascii="Times New Roman" w:eastAsia="Times New Roman" w:hAnsi="Times New Roman" w:cs="Times New Roman"/>
            <w:lang w:val="en-AU"/>
          </w:rPr>
          <w:t xml:space="preserve">as </w:t>
        </w:r>
        <w:proofErr w:type="gramStart"/>
        <w:r w:rsidR="00A12D14">
          <w:rPr>
            <w:rFonts w:ascii="Times New Roman" w:eastAsia="Times New Roman" w:hAnsi="Times New Roman" w:cs="Times New Roman"/>
            <w:lang w:val="en-AU"/>
          </w:rPr>
          <w:t>a deadline approaches</w:t>
        </w:r>
        <w:proofErr w:type="gramEnd"/>
        <w:r w:rsidR="00A12D14">
          <w:rPr>
            <w:rFonts w:ascii="Times New Roman" w:eastAsia="Times New Roman" w:hAnsi="Times New Roman" w:cs="Times New Roman"/>
            <w:lang w:val="en-AU"/>
          </w:rPr>
          <w:t xml:space="preserve">. This proposition might be </w:t>
        </w:r>
      </w:ins>
      <w:ins w:id="93" w:author="Mark Griffin" w:date="2018-06-12T19:00:00Z">
        <w:r w:rsidR="00A12D14">
          <w:rPr>
            <w:rFonts w:ascii="Times New Roman" w:eastAsia="Times New Roman" w:hAnsi="Times New Roman" w:cs="Times New Roman"/>
            <w:lang w:val="en-AU"/>
          </w:rPr>
          <w:t xml:space="preserve">tested using a latent </w:t>
        </w:r>
      </w:ins>
      <w:ins w:id="94" w:author="Mark Griffin" w:date="2018-06-12T18:59:00Z">
        <w:r>
          <w:rPr>
            <w:rFonts w:ascii="Times New Roman" w:eastAsia="Times New Roman" w:hAnsi="Times New Roman" w:cs="Times New Roman"/>
            <w:lang w:val="en-AU"/>
          </w:rPr>
          <w:t>growth model</w:t>
        </w:r>
      </w:ins>
      <w:ins w:id="95" w:author="Mark Griffin" w:date="2018-06-12T19:00:00Z">
        <w:r w:rsidR="00A12D14">
          <w:rPr>
            <w:rFonts w:ascii="Times New Roman" w:eastAsia="Times New Roman" w:hAnsi="Times New Roman" w:cs="Times New Roman"/>
            <w:lang w:val="en-AU"/>
          </w:rPr>
          <w:t xml:space="preserve"> in an SEM framework such that individuals</w:t>
        </w:r>
      </w:ins>
      <w:ins w:id="96" w:author="Mark Griffin" w:date="2018-06-12T19:01:00Z">
        <w:r w:rsidR="00A12D14">
          <w:rPr>
            <w:rFonts w:ascii="Times New Roman" w:eastAsia="Times New Roman" w:hAnsi="Times New Roman" w:cs="Times New Roman"/>
            <w:lang w:val="en-AU"/>
          </w:rPr>
          <w:t xml:space="preserve"> show a linear</w:t>
        </w:r>
      </w:ins>
      <w:ins w:id="97" w:author="Mark Griffin" w:date="2018-06-12T19:02:00Z">
        <w:r w:rsidR="00A12D14">
          <w:rPr>
            <w:rFonts w:ascii="Times New Roman" w:eastAsia="Times New Roman" w:hAnsi="Times New Roman" w:cs="Times New Roman"/>
            <w:lang w:val="en-AU"/>
          </w:rPr>
          <w:t xml:space="preserve"> increase in effort over time. The</w:t>
        </w:r>
      </w:ins>
      <w:ins w:id="98" w:author="Mark Griffin" w:date="2018-06-12T19:06:00Z">
        <w:r w:rsidR="00A12D14">
          <w:rPr>
            <w:rFonts w:ascii="Times New Roman" w:eastAsia="Times New Roman" w:hAnsi="Times New Roman" w:cs="Times New Roman"/>
            <w:lang w:val="en-AU"/>
          </w:rPr>
          <w:t xml:space="preserve"> SEM</w:t>
        </w:r>
      </w:ins>
      <w:ins w:id="99" w:author="Mark Griffin" w:date="2018-06-12T19:02:00Z">
        <w:r w:rsidR="00A12D14">
          <w:rPr>
            <w:rFonts w:ascii="Times New Roman" w:eastAsia="Times New Roman" w:hAnsi="Times New Roman" w:cs="Times New Roman"/>
            <w:lang w:val="en-AU"/>
          </w:rPr>
          <w:t xml:space="preserve"> model </w:t>
        </w:r>
      </w:ins>
      <w:ins w:id="100" w:author="Mark Griffin" w:date="2018-06-12T19:05:00Z">
        <w:r w:rsidR="00A12D14">
          <w:rPr>
            <w:rFonts w:ascii="Times New Roman" w:eastAsia="Times New Roman" w:hAnsi="Times New Roman" w:cs="Times New Roman"/>
            <w:lang w:val="en-AU"/>
          </w:rPr>
          <w:t>might</w:t>
        </w:r>
      </w:ins>
      <w:ins w:id="101" w:author="Mark Griffin" w:date="2018-06-12T19:02:00Z">
        <w:r w:rsidR="00A12D14">
          <w:rPr>
            <w:rFonts w:ascii="Times New Roman" w:eastAsia="Times New Roman" w:hAnsi="Times New Roman" w:cs="Times New Roman"/>
            <w:lang w:val="en-AU"/>
          </w:rPr>
          <w:t xml:space="preserve"> be extended to include </w:t>
        </w:r>
      </w:ins>
      <w:ins w:id="102" w:author="Mark Griffin" w:date="2018-06-12T19:03:00Z">
        <w:r w:rsidR="00A12D14">
          <w:rPr>
            <w:rFonts w:ascii="Times New Roman" w:eastAsia="Times New Roman" w:hAnsi="Times New Roman" w:cs="Times New Roman"/>
            <w:lang w:val="en-AU"/>
          </w:rPr>
          <w:t xml:space="preserve">different </w:t>
        </w:r>
      </w:ins>
      <w:ins w:id="103" w:author="Mark Griffin" w:date="2018-06-12T19:02:00Z">
        <w:r w:rsidR="00A12D14">
          <w:rPr>
            <w:rFonts w:ascii="Times New Roman" w:eastAsia="Times New Roman" w:hAnsi="Times New Roman" w:cs="Times New Roman"/>
            <w:lang w:val="en-AU"/>
          </w:rPr>
          <w:t>pattern</w:t>
        </w:r>
      </w:ins>
      <w:ins w:id="104" w:author="Mark Griffin" w:date="2018-06-12T19:03:00Z">
        <w:r w:rsidR="00A12D14">
          <w:rPr>
            <w:rFonts w:ascii="Times New Roman" w:eastAsia="Times New Roman" w:hAnsi="Times New Roman" w:cs="Times New Roman"/>
            <w:lang w:val="en-AU"/>
          </w:rPr>
          <w:t>s</w:t>
        </w:r>
      </w:ins>
      <w:ins w:id="105" w:author="Mark Griffin" w:date="2018-06-12T19:02:00Z">
        <w:r w:rsidR="00A12D14">
          <w:rPr>
            <w:rFonts w:ascii="Times New Roman" w:eastAsia="Times New Roman" w:hAnsi="Times New Roman" w:cs="Times New Roman"/>
            <w:lang w:val="en-AU"/>
          </w:rPr>
          <w:t xml:space="preserve"> of change (e.g., quadratic or other non-l</w:t>
        </w:r>
      </w:ins>
      <w:ins w:id="106" w:author="Mark Griffin" w:date="2018-06-12T19:03:00Z">
        <w:r w:rsidR="00A12D14">
          <w:rPr>
            <w:rFonts w:ascii="Times New Roman" w:eastAsia="Times New Roman" w:hAnsi="Times New Roman" w:cs="Times New Roman"/>
            <w:lang w:val="en-AU"/>
          </w:rPr>
          <w:t xml:space="preserve">inear patterns) and variations among </w:t>
        </w:r>
      </w:ins>
      <w:ins w:id="107" w:author="Mark Griffin" w:date="2018-06-12T19:02:00Z">
        <w:r w:rsidR="00A12D14">
          <w:rPr>
            <w:rFonts w:ascii="Times New Roman" w:eastAsia="Times New Roman" w:hAnsi="Times New Roman" w:cs="Times New Roman"/>
            <w:lang w:val="en-AU"/>
          </w:rPr>
          <w:t xml:space="preserve">individuals in the </w:t>
        </w:r>
      </w:ins>
      <w:ins w:id="108" w:author="Mark Griffin" w:date="2018-06-12T19:05:00Z">
        <w:r w:rsidR="00A12D14">
          <w:rPr>
            <w:rFonts w:ascii="Times New Roman" w:eastAsia="Times New Roman" w:hAnsi="Times New Roman" w:cs="Times New Roman"/>
            <w:lang w:val="en-AU"/>
          </w:rPr>
          <w:t xml:space="preserve">specific pattern. </w:t>
        </w:r>
      </w:ins>
      <w:ins w:id="109" w:author="Mark Griffin" w:date="2018-06-12T19:03:00Z">
        <w:r w:rsidR="00A12D14">
          <w:rPr>
            <w:rFonts w:ascii="Times New Roman" w:eastAsia="Times New Roman" w:hAnsi="Times New Roman" w:cs="Times New Roman"/>
            <w:lang w:val="en-AU"/>
          </w:rPr>
          <w:t xml:space="preserve"> </w:t>
        </w:r>
      </w:ins>
      <w:ins w:id="110" w:author="Mark Griffin" w:date="2018-06-12T19:06:00Z">
        <w:r w:rsidR="00A12D14">
          <w:rPr>
            <w:rFonts w:ascii="Times New Roman" w:eastAsia="Times New Roman" w:hAnsi="Times New Roman" w:cs="Times New Roman"/>
            <w:lang w:val="en-AU"/>
          </w:rPr>
          <w:t xml:space="preserve">However, self-regulation theory also proposes </w:t>
        </w:r>
      </w:ins>
      <w:ins w:id="111" w:author="Mark Griffin" w:date="2018-06-12T19:07:00Z">
        <w:r w:rsidR="00A12D14">
          <w:rPr>
            <w:rFonts w:ascii="Times New Roman" w:eastAsia="Times New Roman" w:hAnsi="Times New Roman" w:cs="Times New Roman"/>
            <w:lang w:val="en-AU"/>
          </w:rPr>
          <w:t xml:space="preserve">that </w:t>
        </w:r>
      </w:ins>
      <w:ins w:id="112" w:author="Mark Griffin" w:date="2018-06-12T18:59:00Z">
        <w:r>
          <w:rPr>
            <w:rFonts w:ascii="Times New Roman" w:eastAsia="Times New Roman" w:hAnsi="Times New Roman" w:cs="Times New Roman"/>
            <w:lang w:val="en-AU"/>
          </w:rPr>
          <w:t>a higher</w:t>
        </w:r>
      </w:ins>
      <w:ins w:id="113" w:author="Mark Griffin" w:date="2018-06-12T19:07:00Z">
        <w:r w:rsidR="00A12D14">
          <w:rPr>
            <w:rFonts w:ascii="Times New Roman" w:eastAsia="Times New Roman" w:hAnsi="Times New Roman" w:cs="Times New Roman"/>
            <w:lang w:val="en-AU"/>
          </w:rPr>
          <w:t>-</w:t>
        </w:r>
      </w:ins>
      <w:ins w:id="114" w:author="Mark Griffin" w:date="2018-06-12T18:59:00Z">
        <w:r>
          <w:rPr>
            <w:rFonts w:ascii="Times New Roman" w:eastAsia="Times New Roman" w:hAnsi="Times New Roman" w:cs="Times New Roman"/>
            <w:lang w:val="en-AU"/>
          </w:rPr>
          <w:t>level control process regulates how the person responds to difficult</w:t>
        </w:r>
      </w:ins>
      <w:ins w:id="115" w:author="Mark Griffin" w:date="2018-06-12T19:07:00Z">
        <w:r w:rsidR="00A12D14">
          <w:rPr>
            <w:rFonts w:ascii="Times New Roman" w:eastAsia="Times New Roman" w:hAnsi="Times New Roman" w:cs="Times New Roman"/>
            <w:lang w:val="en-AU"/>
          </w:rPr>
          <w:t>ies encountered in goal progress</w:t>
        </w:r>
      </w:ins>
      <w:ins w:id="116" w:author="Mark Griffin" w:date="2018-06-12T18:59:00Z">
        <w:r>
          <w:rPr>
            <w:rFonts w:ascii="Times New Roman" w:eastAsia="Times New Roman" w:hAnsi="Times New Roman" w:cs="Times New Roman"/>
            <w:lang w:val="en-AU"/>
          </w:rPr>
          <w:t xml:space="preserve">. </w:t>
        </w:r>
      </w:ins>
      <w:ins w:id="117" w:author="Mark Griffin" w:date="2018-06-12T19:07:00Z">
        <w:r w:rsidR="00A12D14">
          <w:rPr>
            <w:rFonts w:ascii="Times New Roman" w:eastAsia="Times New Roman" w:hAnsi="Times New Roman" w:cs="Times New Roman"/>
            <w:lang w:val="en-AU"/>
          </w:rPr>
          <w:t>P</w:t>
        </w:r>
      </w:ins>
      <w:ins w:id="118" w:author="Mark Griffin" w:date="2018-06-12T18:59:00Z">
        <w:r>
          <w:rPr>
            <w:rFonts w:ascii="Times New Roman" w:eastAsia="Times New Roman" w:hAnsi="Times New Roman" w:cs="Times New Roman"/>
            <w:lang w:val="en-AU"/>
          </w:rPr>
          <w:t>eople can respond to difficulty</w:t>
        </w:r>
      </w:ins>
      <w:ins w:id="119" w:author="Mark Griffin" w:date="2018-06-12T19:08:00Z">
        <w:r w:rsidR="00A12D14">
          <w:rPr>
            <w:rFonts w:ascii="Times New Roman" w:eastAsia="Times New Roman" w:hAnsi="Times New Roman" w:cs="Times New Roman"/>
            <w:lang w:val="en-AU"/>
          </w:rPr>
          <w:t xml:space="preserve"> in multiple ways</w:t>
        </w:r>
      </w:ins>
      <w:ins w:id="120" w:author="Mark Griffin" w:date="2018-06-12T18:59:00Z">
        <w:r>
          <w:rPr>
            <w:rFonts w:ascii="Times New Roman" w:eastAsia="Times New Roman" w:hAnsi="Times New Roman" w:cs="Times New Roman"/>
            <w:lang w:val="en-AU"/>
          </w:rPr>
          <w:t xml:space="preserve">, including changing strategy, extending the deadline, adjusting the goal or abandoning the task (Neal, et al., 2017). </w:t>
        </w:r>
      </w:ins>
      <w:ins w:id="121" w:author="Mark Griffin" w:date="2018-06-12T19:09:00Z">
        <w:r w:rsidR="00A12D14">
          <w:rPr>
            <w:rFonts w:ascii="Times New Roman" w:eastAsia="Times New Roman" w:hAnsi="Times New Roman" w:cs="Times New Roman"/>
            <w:lang w:val="en-AU"/>
          </w:rPr>
          <w:t xml:space="preserve">Moreover, the </w:t>
        </w:r>
        <w:r w:rsidR="00181086">
          <w:rPr>
            <w:rFonts w:ascii="Times New Roman" w:eastAsia="Times New Roman" w:hAnsi="Times New Roman" w:cs="Times New Roman"/>
            <w:lang w:val="en-AU"/>
          </w:rPr>
          <w:t>point at which these responses occur might al</w:t>
        </w:r>
      </w:ins>
      <w:ins w:id="122" w:author="Mark Griffin" w:date="2018-06-12T19:10:00Z">
        <w:r w:rsidR="00181086">
          <w:rPr>
            <w:rFonts w:ascii="Times New Roman" w:eastAsia="Times New Roman" w:hAnsi="Times New Roman" w:cs="Times New Roman"/>
            <w:lang w:val="en-AU"/>
          </w:rPr>
          <w:t>so differ among individuals. The specification of the model therefore becomes increasingly complex in a standar</w:t>
        </w:r>
      </w:ins>
      <w:ins w:id="123" w:author="Mark Griffin" w:date="2018-06-12T19:11:00Z">
        <w:r w:rsidR="00181086">
          <w:rPr>
            <w:rFonts w:ascii="Times New Roman" w:eastAsia="Times New Roman" w:hAnsi="Times New Roman" w:cs="Times New Roman"/>
            <w:lang w:val="en-AU"/>
          </w:rPr>
          <w:t xml:space="preserve">d statistical framework. </w:t>
        </w:r>
      </w:ins>
    </w:p>
    <w:p w14:paraId="1BB8D324" w14:textId="1C88D2AA" w:rsidR="00181086" w:rsidRDefault="00181086" w:rsidP="00A12D14">
      <w:pPr>
        <w:rPr>
          <w:ins w:id="124" w:author="Mark Griffin" w:date="2018-06-12T19:11:00Z"/>
          <w:rFonts w:ascii="Times New Roman" w:eastAsia="Times New Roman" w:hAnsi="Times New Roman" w:cs="Times New Roman"/>
          <w:lang w:val="en-AU"/>
        </w:rPr>
      </w:pPr>
    </w:p>
    <w:p w14:paraId="39EA20C8" w14:textId="77777777" w:rsidR="00E84B90" w:rsidRDefault="00E84B90" w:rsidP="00E84B90">
      <w:pPr>
        <w:rPr>
          <w:ins w:id="125" w:author="Mark Griffin" w:date="2018-06-12T19:24:00Z"/>
          <w:rFonts w:ascii="Times New Roman" w:eastAsia="Times New Roman" w:hAnsi="Times New Roman" w:cs="Times New Roman"/>
          <w:lang w:val="en-AU"/>
        </w:rPr>
      </w:pPr>
      <w:ins w:id="126" w:author="Mark Griffin" w:date="2018-06-12T19:24:00Z">
        <w:r>
          <w:rPr>
            <w:rFonts w:ascii="Times New Roman" w:eastAsia="Times New Roman" w:hAnsi="Times New Roman" w:cs="Times New Roman"/>
            <w:lang w:val="en-AU"/>
          </w:rPr>
          <w:t xml:space="preserve">In this paper we propose a Bayesian approach to </w:t>
        </w:r>
        <w:proofErr w:type="spellStart"/>
        <w:r>
          <w:rPr>
            <w:rFonts w:ascii="Times New Roman" w:eastAsia="Times New Roman" w:hAnsi="Times New Roman" w:cs="Times New Roman"/>
            <w:lang w:val="en-AU"/>
          </w:rPr>
          <w:t>modeling</w:t>
        </w:r>
        <w:proofErr w:type="spellEnd"/>
        <w:r>
          <w:rPr>
            <w:rFonts w:ascii="Times New Roman" w:eastAsia="Times New Roman" w:hAnsi="Times New Roman" w:cs="Times New Roman"/>
            <w:lang w:val="en-AU"/>
          </w:rPr>
          <w:t xml:space="preserve"> dynamic processes that is more intuitive, flexible, and comprehensive than the more common extensions of the SEM framework. </w:t>
        </w:r>
      </w:ins>
    </w:p>
    <w:p w14:paraId="3BB4437C" w14:textId="0519DD29" w:rsidR="00181086" w:rsidRPr="00440C4F" w:rsidRDefault="00181086" w:rsidP="00181086">
      <w:pPr>
        <w:rPr>
          <w:ins w:id="127" w:author="Mark Griffin" w:date="2018-06-12T19:11:00Z"/>
          <w:rFonts w:ascii="Times New Roman" w:eastAsia="Times New Roman" w:hAnsi="Times New Roman" w:cs="Times New Roman"/>
          <w:lang w:val="en-AU"/>
        </w:rPr>
      </w:pPr>
      <w:ins w:id="128" w:author="Mark Griffin" w:date="2018-06-12T19:11:00Z">
        <w:r>
          <w:rPr>
            <w:rFonts w:ascii="Times New Roman" w:eastAsia="Times New Roman" w:hAnsi="Times New Roman" w:cs="Times New Roman"/>
            <w:lang w:val="en-AU"/>
          </w:rPr>
          <w:t xml:space="preserve"> we </w:t>
        </w:r>
        <w:r w:rsidRPr="007D1ABF">
          <w:rPr>
            <w:rFonts w:ascii="Times New Roman" w:eastAsia="Times New Roman" w:hAnsi="Times New Roman" w:cs="Times New Roman"/>
            <w:lang w:val="en-AU"/>
          </w:rPr>
          <w:t xml:space="preserve">take advantage of recent advances in Bayesian statistical modelling </w:t>
        </w:r>
        <w:r>
          <w:rPr>
            <w:rFonts w:ascii="Times New Roman" w:eastAsia="Times New Roman" w:hAnsi="Times New Roman" w:cs="Times New Roman"/>
            <w:lang w:val="en-AU"/>
          </w:rPr>
          <w:t xml:space="preserve">(Hoffman &amp; Gelman, 2014; Carpenter et al., 2017), </w:t>
        </w:r>
        <w:r w:rsidRPr="007D1ABF">
          <w:rPr>
            <w:rFonts w:ascii="Times New Roman" w:eastAsia="Times New Roman" w:hAnsi="Times New Roman" w:cs="Times New Roman"/>
            <w:lang w:val="en-AU"/>
          </w:rPr>
          <w:t xml:space="preserve">which </w:t>
        </w:r>
        <w:r>
          <w:rPr>
            <w:rFonts w:ascii="Times New Roman" w:eastAsia="Times New Roman" w:hAnsi="Times New Roman" w:cs="Times New Roman"/>
            <w:lang w:val="en-AU"/>
          </w:rPr>
          <w:t xml:space="preserve">have made it possible to implement highly customised models in a fairly straightforward manner. The flexibility of this approach allows the </w:t>
        </w:r>
        <w:r>
          <w:rPr>
            <w:rFonts w:ascii="Times New Roman" w:eastAsia="Times New Roman" w:hAnsi="Times New Roman" w:cs="Times New Roman"/>
            <w:lang w:val="en-AU"/>
          </w:rPr>
          <w:lastRenderedPageBreak/>
          <w:t>researcher to test relatively specific theoretical assumptions regarding dynamic theory. This ensures a close coupling between the dynamic theory and the statistical model used to test the theory, which we believe will help accelerate theoretical progress.</w:t>
        </w:r>
      </w:ins>
    </w:p>
    <w:p w14:paraId="48067B48" w14:textId="77777777" w:rsidR="00181086" w:rsidRDefault="00181086" w:rsidP="00A12D14">
      <w:pPr>
        <w:rPr>
          <w:ins w:id="129" w:author="Mark Griffin" w:date="2018-06-12T19:05:00Z"/>
          <w:rFonts w:ascii="Times New Roman" w:eastAsia="Times New Roman" w:hAnsi="Times New Roman" w:cs="Times New Roman"/>
          <w:lang w:val="en-AU"/>
        </w:rPr>
      </w:pPr>
    </w:p>
    <w:p w14:paraId="4D45FE2C" w14:textId="4C3A9FCE" w:rsidR="00A12D14" w:rsidRDefault="00A12D14" w:rsidP="00EF4941">
      <w:pPr>
        <w:rPr>
          <w:ins w:id="130" w:author="Mark Griffin" w:date="2018-06-12T19:08:00Z"/>
          <w:rFonts w:ascii="Times New Roman" w:eastAsia="Times New Roman" w:hAnsi="Times New Roman" w:cs="Times New Roman"/>
          <w:lang w:val="en-AU"/>
        </w:rPr>
      </w:pPr>
    </w:p>
    <w:p w14:paraId="00117948" w14:textId="396671A9" w:rsidR="00A12D14" w:rsidRDefault="00A12D14" w:rsidP="00EF4941">
      <w:pPr>
        <w:rPr>
          <w:ins w:id="131" w:author="Mark Griffin" w:date="2018-06-12T19:08:00Z"/>
          <w:rFonts w:ascii="Times New Roman" w:eastAsia="Times New Roman" w:hAnsi="Times New Roman" w:cs="Times New Roman"/>
          <w:lang w:val="en-AU"/>
        </w:rPr>
      </w:pPr>
    </w:p>
    <w:p w14:paraId="2A232435" w14:textId="77777777" w:rsidR="00A12D14" w:rsidRDefault="00A12D14" w:rsidP="00EF4941">
      <w:pPr>
        <w:rPr>
          <w:ins w:id="132" w:author="Mark Griffin" w:date="2018-06-12T19:05:00Z"/>
          <w:rFonts w:ascii="Times New Roman" w:eastAsia="Times New Roman" w:hAnsi="Times New Roman" w:cs="Times New Roman"/>
          <w:lang w:val="en-AU"/>
        </w:rPr>
      </w:pPr>
    </w:p>
    <w:p w14:paraId="283A2C96" w14:textId="044B0686" w:rsidR="00EF4941" w:rsidRDefault="00EF4941" w:rsidP="00EF4941">
      <w:pPr>
        <w:rPr>
          <w:ins w:id="133" w:author="Mark Griffin" w:date="2018-06-12T18:59:00Z"/>
          <w:rFonts w:ascii="Times New Roman" w:eastAsia="Times New Roman" w:hAnsi="Times New Roman" w:cs="Times New Roman"/>
          <w:lang w:val="en-AU"/>
        </w:rPr>
      </w:pPr>
      <w:ins w:id="134" w:author="Mark Griffin" w:date="2018-06-12T18:59:00Z">
        <w:r>
          <w:rPr>
            <w:rFonts w:ascii="Times New Roman" w:eastAsia="Times New Roman" w:hAnsi="Times New Roman" w:cs="Times New Roman"/>
            <w:lang w:val="en-AU"/>
          </w:rPr>
          <w:t xml:space="preserve">This means that support for the hypothesis </w:t>
        </w:r>
        <w:commentRangeStart w:id="135"/>
        <w:r>
          <w:rPr>
            <w:rFonts w:ascii="Times New Roman" w:eastAsia="Times New Roman" w:hAnsi="Times New Roman" w:cs="Times New Roman"/>
            <w:lang w:val="en-AU"/>
          </w:rPr>
          <w:t xml:space="preserve">can not necessarily be taken as evidence </w:t>
        </w:r>
      </w:ins>
      <w:commentRangeEnd w:id="135"/>
      <w:ins w:id="136" w:author="Mark Griffin" w:date="2018-06-12T19:08:00Z">
        <w:r w:rsidR="00A12D14">
          <w:rPr>
            <w:rStyle w:val="CommentReference"/>
          </w:rPr>
          <w:commentReference w:id="135"/>
        </w:r>
      </w:ins>
      <w:ins w:id="137" w:author="Mark Griffin" w:date="2018-06-12T18:59:00Z">
        <w:r>
          <w:rPr>
            <w:rFonts w:ascii="Times New Roman" w:eastAsia="Times New Roman" w:hAnsi="Times New Roman" w:cs="Times New Roman"/>
            <w:lang w:val="en-AU"/>
          </w:rPr>
          <w:t>for the theory. This is problematic because it inhibits our ability to directly test dynamic theory.</w:t>
        </w:r>
      </w:ins>
    </w:p>
    <w:p w14:paraId="538B90B4" w14:textId="77777777" w:rsidR="00B261BB" w:rsidRDefault="00B261BB" w:rsidP="0011454A">
      <w:pPr>
        <w:rPr>
          <w:ins w:id="138" w:author="Mark Griffin" w:date="2018-06-12T18:45:00Z"/>
          <w:rFonts w:ascii="Times New Roman" w:eastAsia="Times New Roman" w:hAnsi="Times New Roman" w:cs="Times New Roman"/>
          <w:lang w:val="en-AU"/>
        </w:rPr>
      </w:pPr>
    </w:p>
    <w:p w14:paraId="03AD0560" w14:textId="696D1E97" w:rsidR="00A11DB1" w:rsidRDefault="00A11DB1" w:rsidP="0011454A">
      <w:pPr>
        <w:rPr>
          <w:ins w:id="139" w:author="Mark Griffin" w:date="2018-06-12T19:08:00Z"/>
          <w:rFonts w:ascii="Times New Roman" w:eastAsia="Times New Roman" w:hAnsi="Times New Roman" w:cs="Times New Roman"/>
          <w:lang w:val="en-AU"/>
        </w:rPr>
      </w:pPr>
    </w:p>
    <w:p w14:paraId="1A3B6B43" w14:textId="748EAC19" w:rsidR="00A12D14" w:rsidRDefault="00A12D14" w:rsidP="0011454A">
      <w:pPr>
        <w:rPr>
          <w:ins w:id="140" w:author="Mark Griffin" w:date="2018-06-12T19:08:00Z"/>
          <w:rFonts w:ascii="Times New Roman" w:eastAsia="Times New Roman" w:hAnsi="Times New Roman" w:cs="Times New Roman"/>
          <w:lang w:val="en-AU"/>
        </w:rPr>
      </w:pPr>
    </w:p>
    <w:p w14:paraId="206D3538" w14:textId="189F5BD2" w:rsidR="00A12D14" w:rsidRDefault="00A12D14" w:rsidP="0011454A">
      <w:pPr>
        <w:rPr>
          <w:ins w:id="141" w:author="Mark Griffin" w:date="2018-06-12T19:08:00Z"/>
          <w:rFonts w:ascii="Times New Roman" w:eastAsia="Times New Roman" w:hAnsi="Times New Roman" w:cs="Times New Roman"/>
          <w:lang w:val="en-AU"/>
        </w:rPr>
      </w:pPr>
    </w:p>
    <w:p w14:paraId="34923CCA" w14:textId="77777777" w:rsidR="00A12D14" w:rsidRDefault="00A12D14" w:rsidP="0011454A">
      <w:pPr>
        <w:rPr>
          <w:ins w:id="142" w:author="Mark Griffin" w:date="2018-06-12T17:48:00Z"/>
          <w:rFonts w:ascii="Times New Roman" w:eastAsia="Times New Roman" w:hAnsi="Times New Roman" w:cs="Times New Roman"/>
          <w:lang w:val="en-AU"/>
        </w:rPr>
      </w:pPr>
    </w:p>
    <w:p w14:paraId="5C9CF34A" w14:textId="77777777" w:rsidR="00B261BB" w:rsidRDefault="002223C8" w:rsidP="0011454A">
      <w:pPr>
        <w:rPr>
          <w:ins w:id="143" w:author="Mark Griffin" w:date="2018-06-12T18:39:00Z"/>
          <w:rFonts w:ascii="Times New Roman" w:eastAsia="Times New Roman" w:hAnsi="Times New Roman" w:cs="Times New Roman"/>
          <w:lang w:val="en-AU"/>
        </w:rPr>
      </w:pPr>
      <w:r>
        <w:rPr>
          <w:rFonts w:ascii="Times New Roman" w:eastAsia="Times New Roman" w:hAnsi="Times New Roman" w:cs="Times New Roman"/>
          <w:lang w:val="en-AU"/>
        </w:rPr>
        <w:t>This can be</w:t>
      </w:r>
      <w:r w:rsidR="007B07CD">
        <w:rPr>
          <w:rFonts w:ascii="Times New Roman" w:eastAsia="Times New Roman" w:hAnsi="Times New Roman" w:cs="Times New Roman"/>
          <w:lang w:val="en-AU"/>
        </w:rPr>
        <w:t xml:space="preserve"> difficult to </w:t>
      </w:r>
      <w:r w:rsidR="00014F7E">
        <w:rPr>
          <w:rFonts w:ascii="Times New Roman" w:eastAsia="Times New Roman" w:hAnsi="Times New Roman" w:cs="Times New Roman"/>
          <w:lang w:val="en-AU"/>
        </w:rPr>
        <w:t xml:space="preserve">do </w:t>
      </w:r>
      <w:r w:rsidR="007B07CD">
        <w:rPr>
          <w:rFonts w:ascii="Times New Roman" w:eastAsia="Times New Roman" w:hAnsi="Times New Roman" w:cs="Times New Roman"/>
          <w:lang w:val="en-AU"/>
        </w:rPr>
        <w:t xml:space="preserve">using standard statistical models. </w:t>
      </w:r>
      <w:r w:rsidR="00014F7E">
        <w:rPr>
          <w:rFonts w:ascii="Times New Roman" w:eastAsia="Times New Roman" w:hAnsi="Times New Roman" w:cs="Times New Roman"/>
          <w:lang w:val="en-AU"/>
        </w:rPr>
        <w:t xml:space="preserve">With these models, the researcher is typically forced to distil a rich, dynamic theory into a set of </w:t>
      </w:r>
      <w:del w:id="144" w:author="Mark Griffin" w:date="2018-06-12T17:28:00Z">
        <w:r w:rsidR="00014F7E" w:rsidDel="00293C17">
          <w:rPr>
            <w:rFonts w:ascii="Times New Roman" w:eastAsia="Times New Roman" w:hAnsi="Times New Roman" w:cs="Times New Roman"/>
            <w:lang w:val="en-AU"/>
          </w:rPr>
          <w:delText xml:space="preserve">simple </w:delText>
        </w:r>
      </w:del>
      <w:r w:rsidR="00014F7E">
        <w:rPr>
          <w:rFonts w:ascii="Times New Roman" w:eastAsia="Times New Roman" w:hAnsi="Times New Roman" w:cs="Times New Roman"/>
          <w:lang w:val="en-AU"/>
        </w:rPr>
        <w:t xml:space="preserve">predictions </w:t>
      </w:r>
      <w:del w:id="145" w:author="Mark Griffin" w:date="2018-06-12T17:28:00Z">
        <w:r w:rsidR="00014F7E" w:rsidDel="00293C17">
          <w:rPr>
            <w:rFonts w:ascii="Times New Roman" w:eastAsia="Times New Roman" w:hAnsi="Times New Roman" w:cs="Times New Roman"/>
            <w:lang w:val="en-AU"/>
          </w:rPr>
          <w:delText xml:space="preserve">regarding </w:delText>
        </w:r>
      </w:del>
      <w:ins w:id="146" w:author="Mark Griffin" w:date="2018-06-12T17:28:00Z">
        <w:r w:rsidR="00293C17">
          <w:rPr>
            <w:rFonts w:ascii="Times New Roman" w:eastAsia="Times New Roman" w:hAnsi="Times New Roman" w:cs="Times New Roman"/>
            <w:lang w:val="en-AU"/>
          </w:rPr>
          <w:t xml:space="preserve">that simplifies </w:t>
        </w:r>
      </w:ins>
      <w:r w:rsidR="00014F7E">
        <w:rPr>
          <w:rFonts w:ascii="Times New Roman" w:eastAsia="Times New Roman" w:hAnsi="Times New Roman" w:cs="Times New Roman"/>
          <w:lang w:val="en-AU"/>
        </w:rPr>
        <w:t>the direction of relationships between variables</w:t>
      </w:r>
      <w:ins w:id="147" w:author="Mark Griffin" w:date="2018-06-12T17:28:00Z">
        <w:r w:rsidR="00293C17">
          <w:rPr>
            <w:rFonts w:ascii="Times New Roman" w:eastAsia="Times New Roman" w:hAnsi="Times New Roman" w:cs="Times New Roman"/>
            <w:lang w:val="en-AU"/>
          </w:rPr>
          <w:t xml:space="preserve"> and patterns of change</w:t>
        </w:r>
      </w:ins>
      <w:r w:rsidR="00014F7E">
        <w:rPr>
          <w:rFonts w:ascii="Times New Roman" w:eastAsia="Times New Roman" w:hAnsi="Times New Roman" w:cs="Times New Roman"/>
          <w:lang w:val="en-AU"/>
        </w:rPr>
        <w:t xml:space="preserve">. </w:t>
      </w:r>
    </w:p>
    <w:p w14:paraId="64C9151F" w14:textId="77777777" w:rsidR="00B261BB" w:rsidRDefault="00B261BB" w:rsidP="0011454A">
      <w:pPr>
        <w:rPr>
          <w:ins w:id="148" w:author="Mark Griffin" w:date="2018-06-12T18:40:00Z"/>
          <w:rFonts w:ascii="Times New Roman" w:eastAsia="Times New Roman" w:hAnsi="Times New Roman" w:cs="Times New Roman"/>
          <w:lang w:val="en-AU"/>
        </w:rPr>
      </w:pPr>
    </w:p>
    <w:p w14:paraId="485A40AB" w14:textId="77777777" w:rsidR="00EF4941" w:rsidRDefault="00EF4941" w:rsidP="0011454A">
      <w:pPr>
        <w:rPr>
          <w:ins w:id="149" w:author="Mark Griffin" w:date="2018-06-12T18:58:00Z"/>
          <w:rFonts w:ascii="Times New Roman" w:eastAsia="Times New Roman" w:hAnsi="Times New Roman" w:cs="Times New Roman"/>
          <w:lang w:val="en-AU"/>
        </w:rPr>
      </w:pPr>
    </w:p>
    <w:p w14:paraId="1FA4800F" w14:textId="47740114" w:rsidR="00C20937" w:rsidRPr="005112F8" w:rsidRDefault="0014638E" w:rsidP="0011454A">
      <w:pPr>
        <w:rPr>
          <w:rFonts w:ascii="Times New Roman" w:eastAsia="Times New Roman" w:hAnsi="Times New Roman" w:cs="Times New Roman"/>
          <w:i/>
          <w:lang w:val="en-AU"/>
        </w:rPr>
      </w:pPr>
      <w:r>
        <w:rPr>
          <w:rFonts w:ascii="Times New Roman" w:eastAsia="Times New Roman" w:hAnsi="Times New Roman" w:cs="Times New Roman"/>
          <w:lang w:val="en-AU"/>
        </w:rPr>
        <w:t xml:space="preserve">For example, </w:t>
      </w:r>
      <w:r w:rsidR="00014F7E">
        <w:rPr>
          <w:rFonts w:ascii="Times New Roman" w:eastAsia="Times New Roman" w:hAnsi="Times New Roman" w:cs="Times New Roman"/>
          <w:lang w:val="en-AU"/>
        </w:rPr>
        <w:t xml:space="preserve">using </w:t>
      </w:r>
      <w:r>
        <w:rPr>
          <w:rFonts w:ascii="Times New Roman" w:eastAsia="Times New Roman" w:hAnsi="Times New Roman" w:cs="Times New Roman"/>
          <w:lang w:val="en-AU"/>
        </w:rPr>
        <w:t>Self-Regulation T</w:t>
      </w:r>
      <w:r w:rsidR="00B03FA4">
        <w:rPr>
          <w:rFonts w:ascii="Times New Roman" w:eastAsia="Times New Roman" w:hAnsi="Times New Roman" w:cs="Times New Roman"/>
          <w:lang w:val="en-AU"/>
        </w:rPr>
        <w:t>heory</w:t>
      </w:r>
      <w:r w:rsidR="00014F7E">
        <w:rPr>
          <w:rFonts w:ascii="Times New Roman" w:eastAsia="Times New Roman" w:hAnsi="Times New Roman" w:cs="Times New Roman"/>
          <w:lang w:val="en-AU"/>
        </w:rPr>
        <w:t xml:space="preserve">, one might predict that people will apply more effort in pursuit of a goal as the difficulty of the task increases, </w:t>
      </w:r>
      <w:r w:rsidR="0011454A">
        <w:rPr>
          <w:rFonts w:ascii="Times New Roman" w:eastAsia="Times New Roman" w:hAnsi="Times New Roman" w:cs="Times New Roman"/>
          <w:lang w:val="en-AU"/>
        </w:rPr>
        <w:t xml:space="preserve">and test that hypothesis using </w:t>
      </w:r>
      <w:del w:id="150" w:author="Mark Griffin" w:date="2018-06-12T18:52:00Z">
        <w:r w:rsidR="0011454A" w:rsidDel="00EF4941">
          <w:rPr>
            <w:rFonts w:ascii="Times New Roman" w:eastAsia="Times New Roman" w:hAnsi="Times New Roman" w:cs="Times New Roman"/>
            <w:lang w:val="en-AU"/>
          </w:rPr>
          <w:delText xml:space="preserve">some form of </w:delText>
        </w:r>
      </w:del>
      <w:ins w:id="151" w:author="Mark Griffin" w:date="2018-06-12T18:52:00Z">
        <w:r w:rsidR="00EF4941">
          <w:rPr>
            <w:rFonts w:ascii="Times New Roman" w:eastAsia="Times New Roman" w:hAnsi="Times New Roman" w:cs="Times New Roman"/>
            <w:lang w:val="en-AU"/>
          </w:rPr>
          <w:t xml:space="preserve">a </w:t>
        </w:r>
      </w:ins>
      <w:r w:rsidR="0011454A">
        <w:rPr>
          <w:rFonts w:ascii="Times New Roman" w:eastAsia="Times New Roman" w:hAnsi="Times New Roman" w:cs="Times New Roman"/>
          <w:lang w:val="en-AU"/>
        </w:rPr>
        <w:t>growth modelling. H</w:t>
      </w:r>
      <w:r w:rsidR="00014F7E">
        <w:rPr>
          <w:rFonts w:ascii="Times New Roman" w:eastAsia="Times New Roman" w:hAnsi="Times New Roman" w:cs="Times New Roman"/>
          <w:lang w:val="en-AU"/>
        </w:rPr>
        <w:t xml:space="preserve">owever, the theory assumes that there is a </w:t>
      </w:r>
      <w:proofErr w:type="gramStart"/>
      <w:r w:rsidR="0011454A">
        <w:rPr>
          <w:rFonts w:ascii="Times New Roman" w:eastAsia="Times New Roman" w:hAnsi="Times New Roman" w:cs="Times New Roman"/>
          <w:lang w:val="en-AU"/>
        </w:rPr>
        <w:t>higher level</w:t>
      </w:r>
      <w:proofErr w:type="gramEnd"/>
      <w:r w:rsidR="0011454A">
        <w:rPr>
          <w:rFonts w:ascii="Times New Roman" w:eastAsia="Times New Roman" w:hAnsi="Times New Roman" w:cs="Times New Roman"/>
          <w:lang w:val="en-AU"/>
        </w:rPr>
        <w:t xml:space="preserve"> control process that regulates how the person responds to difficulty. As such there is a </w:t>
      </w:r>
      <w:r w:rsidR="00014F7E">
        <w:rPr>
          <w:rFonts w:ascii="Times New Roman" w:eastAsia="Times New Roman" w:hAnsi="Times New Roman" w:cs="Times New Roman"/>
          <w:lang w:val="en-AU"/>
        </w:rPr>
        <w:t xml:space="preserve">range of different ways that people can respond to difficulty, including changing strategy, </w:t>
      </w:r>
      <w:r w:rsidR="0011454A">
        <w:rPr>
          <w:rFonts w:ascii="Times New Roman" w:eastAsia="Times New Roman" w:hAnsi="Times New Roman" w:cs="Times New Roman"/>
          <w:lang w:val="en-AU"/>
        </w:rPr>
        <w:t>extending the deadline, adjusting the goal or abandoning the task (Neal, et al., 2017).</w:t>
      </w:r>
      <w:r w:rsidR="00B03FA4">
        <w:rPr>
          <w:rFonts w:ascii="Times New Roman" w:eastAsia="Times New Roman" w:hAnsi="Times New Roman" w:cs="Times New Roman"/>
          <w:lang w:val="en-AU"/>
        </w:rPr>
        <w:t xml:space="preserve"> </w:t>
      </w:r>
      <w:r w:rsidR="00C20937">
        <w:rPr>
          <w:rFonts w:ascii="Times New Roman" w:eastAsia="Times New Roman" w:hAnsi="Times New Roman" w:cs="Times New Roman"/>
          <w:lang w:val="en-AU"/>
        </w:rPr>
        <w:t xml:space="preserve">This means that support for the hypothesis can not necessarily be taken as evidence for the theory. </w:t>
      </w:r>
      <w:r w:rsidR="0035272D">
        <w:rPr>
          <w:rFonts w:ascii="Times New Roman" w:eastAsia="Times New Roman" w:hAnsi="Times New Roman" w:cs="Times New Roman"/>
          <w:lang w:val="en-AU"/>
        </w:rPr>
        <w:t>This</w:t>
      </w:r>
      <w:r w:rsidR="00C20937">
        <w:rPr>
          <w:rFonts w:ascii="Times New Roman" w:eastAsia="Times New Roman" w:hAnsi="Times New Roman" w:cs="Times New Roman"/>
          <w:lang w:val="en-AU"/>
        </w:rPr>
        <w:t xml:space="preserve"> is problematic because it inhibits our ability to directly test dynamic theory.</w:t>
      </w:r>
      <w:r w:rsidR="0035272D">
        <w:rPr>
          <w:rFonts w:ascii="Times New Roman" w:eastAsia="Times New Roman" w:hAnsi="Times New Roman" w:cs="Times New Roman"/>
          <w:lang w:val="en-AU"/>
        </w:rPr>
        <w:t xml:space="preserve"> </w:t>
      </w:r>
      <w:r w:rsidR="0035272D" w:rsidRPr="005112F8">
        <w:rPr>
          <w:rFonts w:ascii="Times New Roman" w:eastAsia="Times New Roman" w:hAnsi="Times New Roman" w:cs="Times New Roman"/>
          <w:i/>
          <w:highlight w:val="yellow"/>
          <w:lang w:val="en-AU"/>
        </w:rPr>
        <w:t xml:space="preserve">[Tim, can we try to weave something into the description of the problem in this para, so that when the reader gets to the next para, a Bayesian approach seems like a perfectly natural choice? </w:t>
      </w:r>
      <w:proofErr w:type="spellStart"/>
      <w:r w:rsidR="0035272D" w:rsidRPr="005112F8">
        <w:rPr>
          <w:rFonts w:ascii="Times New Roman" w:eastAsia="Times New Roman" w:hAnsi="Times New Roman" w:cs="Times New Roman"/>
          <w:i/>
          <w:highlight w:val="yellow"/>
          <w:lang w:val="en-AU"/>
        </w:rPr>
        <w:t>Eg</w:t>
      </w:r>
      <w:proofErr w:type="spellEnd"/>
      <w:r w:rsidR="0035272D" w:rsidRPr="005112F8">
        <w:rPr>
          <w:rFonts w:ascii="Times New Roman" w:eastAsia="Times New Roman" w:hAnsi="Times New Roman" w:cs="Times New Roman"/>
          <w:i/>
          <w:highlight w:val="yellow"/>
          <w:lang w:val="en-AU"/>
        </w:rPr>
        <w:t>., is it something about uncertainty, prior knowledge, hierarchical structures, populations, distributions, etc?</w:t>
      </w:r>
      <w:r w:rsidR="0035272D">
        <w:rPr>
          <w:rFonts w:ascii="Times New Roman" w:eastAsia="Times New Roman" w:hAnsi="Times New Roman" w:cs="Times New Roman"/>
          <w:i/>
          <w:highlight w:val="yellow"/>
          <w:lang w:val="en-AU"/>
        </w:rPr>
        <w:t xml:space="preserve"> Maybe frame it as a challenge for researchers, </w:t>
      </w:r>
      <w:proofErr w:type="spellStart"/>
      <w:r w:rsidR="0035272D">
        <w:rPr>
          <w:rFonts w:ascii="Times New Roman" w:eastAsia="Times New Roman" w:hAnsi="Times New Roman" w:cs="Times New Roman"/>
          <w:i/>
          <w:highlight w:val="yellow"/>
          <w:lang w:val="en-AU"/>
        </w:rPr>
        <w:t>eg</w:t>
      </w:r>
      <w:proofErr w:type="spellEnd"/>
      <w:r w:rsidR="0035272D">
        <w:rPr>
          <w:rFonts w:ascii="Times New Roman" w:eastAsia="Times New Roman" w:hAnsi="Times New Roman" w:cs="Times New Roman"/>
          <w:i/>
          <w:highlight w:val="yellow"/>
          <w:lang w:val="en-AU"/>
        </w:rPr>
        <w:t xml:space="preserve"> the challenge for researchers is to draw inferences from longitudinal data </w:t>
      </w:r>
      <w:r w:rsidR="004459F8">
        <w:rPr>
          <w:rFonts w:ascii="Times New Roman" w:eastAsia="Times New Roman" w:hAnsi="Times New Roman" w:cs="Times New Roman"/>
          <w:i/>
          <w:highlight w:val="yellow"/>
          <w:lang w:val="en-AU"/>
        </w:rPr>
        <w:t xml:space="preserve">regarding </w:t>
      </w:r>
      <w:proofErr w:type="gramStart"/>
      <w:r w:rsidR="004459F8">
        <w:rPr>
          <w:rFonts w:ascii="Times New Roman" w:eastAsia="Times New Roman" w:hAnsi="Times New Roman" w:cs="Times New Roman"/>
          <w:i/>
          <w:highlight w:val="yellow"/>
          <w:lang w:val="en-AU"/>
        </w:rPr>
        <w:t>…..</w:t>
      </w:r>
      <w:proofErr w:type="gramEnd"/>
      <w:r w:rsidR="0035272D" w:rsidRPr="005112F8">
        <w:rPr>
          <w:rFonts w:ascii="Times New Roman" w:eastAsia="Times New Roman" w:hAnsi="Times New Roman" w:cs="Times New Roman"/>
          <w:i/>
          <w:highlight w:val="yellow"/>
          <w:lang w:val="en-AU"/>
        </w:rPr>
        <w:t>]</w:t>
      </w:r>
      <w:r w:rsidR="0035272D">
        <w:rPr>
          <w:rFonts w:ascii="Times New Roman" w:eastAsia="Times New Roman" w:hAnsi="Times New Roman" w:cs="Times New Roman"/>
          <w:i/>
          <w:lang w:val="en-AU"/>
        </w:rPr>
        <w:t xml:space="preserve">  </w:t>
      </w:r>
    </w:p>
    <w:p w14:paraId="055DC359" w14:textId="77777777" w:rsidR="00B723B6" w:rsidRDefault="00B723B6" w:rsidP="0064250D">
      <w:pPr>
        <w:rPr>
          <w:rFonts w:ascii="Times New Roman" w:eastAsia="Times New Roman" w:hAnsi="Times New Roman" w:cs="Times New Roman"/>
          <w:lang w:val="en-AU"/>
        </w:rPr>
      </w:pPr>
    </w:p>
    <w:p w14:paraId="7FD4847F" w14:textId="0FECA4A2" w:rsidR="00FF6023" w:rsidRPr="005112F8" w:rsidRDefault="00FF6023" w:rsidP="0064250D">
      <w:pPr>
        <w:rPr>
          <w:rFonts w:ascii="Times New Roman" w:eastAsia="Times New Roman" w:hAnsi="Times New Roman" w:cs="Times New Roman"/>
          <w:i/>
          <w:lang w:val="en-AU"/>
        </w:rPr>
      </w:pPr>
      <w:r w:rsidRPr="005112F8">
        <w:rPr>
          <w:rFonts w:ascii="Times New Roman" w:eastAsia="Times New Roman" w:hAnsi="Times New Roman" w:cs="Times New Roman"/>
          <w:i/>
          <w:highlight w:val="yellow"/>
          <w:lang w:val="en-AU"/>
        </w:rPr>
        <w:t xml:space="preserve">TB: My first thought would be make a two-pronged argument about the hierarchical structure and uncertainty. The hierarchical structure is important to touch on here given the theme of the issue is around multilevel </w:t>
      </w:r>
      <w:proofErr w:type="spellStart"/>
      <w:r w:rsidRPr="005112F8">
        <w:rPr>
          <w:rFonts w:ascii="Times New Roman" w:eastAsia="Times New Roman" w:hAnsi="Times New Roman" w:cs="Times New Roman"/>
          <w:i/>
          <w:highlight w:val="yellow"/>
          <w:lang w:val="en-AU"/>
        </w:rPr>
        <w:t>modeling</w:t>
      </w:r>
      <w:proofErr w:type="spellEnd"/>
      <w:r w:rsidRPr="005112F8">
        <w:rPr>
          <w:rFonts w:ascii="Times New Roman" w:eastAsia="Times New Roman" w:hAnsi="Times New Roman" w:cs="Times New Roman"/>
          <w:i/>
          <w:highlight w:val="yellow"/>
          <w:lang w:val="en-AU"/>
        </w:rPr>
        <w:t xml:space="preserve">. </w:t>
      </w:r>
      <w:proofErr w:type="gramStart"/>
      <w:r w:rsidRPr="005112F8">
        <w:rPr>
          <w:rFonts w:ascii="Times New Roman" w:eastAsia="Times New Roman" w:hAnsi="Times New Roman" w:cs="Times New Roman"/>
          <w:i/>
          <w:highlight w:val="yellow"/>
          <w:lang w:val="en-AU"/>
        </w:rPr>
        <w:t>So</w:t>
      </w:r>
      <w:proofErr w:type="gramEnd"/>
      <w:r w:rsidRPr="005112F8">
        <w:rPr>
          <w:rFonts w:ascii="Times New Roman" w:eastAsia="Times New Roman" w:hAnsi="Times New Roman" w:cs="Times New Roman"/>
          <w:i/>
          <w:highlight w:val="yellow"/>
          <w:lang w:val="en-AU"/>
        </w:rPr>
        <w:t xml:space="preserve"> the argument would be about needing to account for</w:t>
      </w:r>
      <w:r w:rsidR="002D0893">
        <w:rPr>
          <w:rFonts w:ascii="Times New Roman" w:eastAsia="Times New Roman" w:hAnsi="Times New Roman" w:cs="Times New Roman"/>
          <w:i/>
          <w:highlight w:val="yellow"/>
          <w:lang w:val="en-AU"/>
        </w:rPr>
        <w:t xml:space="preserve"> a) </w:t>
      </w:r>
      <w:r w:rsidR="0078662E">
        <w:rPr>
          <w:rFonts w:ascii="Times New Roman" w:eastAsia="Times New Roman" w:hAnsi="Times New Roman" w:cs="Times New Roman"/>
          <w:i/>
          <w:highlight w:val="yellow"/>
          <w:lang w:val="en-AU"/>
        </w:rPr>
        <w:t>process</w:t>
      </w:r>
      <w:r w:rsidR="002D0893">
        <w:rPr>
          <w:rFonts w:ascii="Times New Roman" w:eastAsia="Times New Roman" w:hAnsi="Times New Roman" w:cs="Times New Roman"/>
          <w:i/>
          <w:highlight w:val="yellow"/>
          <w:lang w:val="en-AU"/>
        </w:rPr>
        <w:t xml:space="preserve"> that are unfolding over time within individuals b)</w:t>
      </w:r>
      <w:r w:rsidRPr="005112F8">
        <w:rPr>
          <w:rFonts w:ascii="Times New Roman" w:eastAsia="Times New Roman" w:hAnsi="Times New Roman" w:cs="Times New Roman"/>
          <w:i/>
          <w:highlight w:val="yellow"/>
          <w:lang w:val="en-AU"/>
        </w:rPr>
        <w:t xml:space="preserve"> individual differences in </w:t>
      </w:r>
      <w:r w:rsidR="002D0893">
        <w:rPr>
          <w:rFonts w:ascii="Times New Roman" w:eastAsia="Times New Roman" w:hAnsi="Times New Roman" w:cs="Times New Roman"/>
          <w:i/>
          <w:highlight w:val="yellow"/>
          <w:lang w:val="en-AU"/>
        </w:rPr>
        <w:t xml:space="preserve">these </w:t>
      </w:r>
      <w:r w:rsidR="002D0893" w:rsidRPr="002D0893">
        <w:rPr>
          <w:rFonts w:ascii="Times New Roman" w:eastAsia="Times New Roman" w:hAnsi="Times New Roman" w:cs="Times New Roman"/>
          <w:i/>
          <w:highlight w:val="yellow"/>
          <w:lang w:val="en-AU"/>
        </w:rPr>
        <w:t>processes</w:t>
      </w:r>
      <w:r w:rsidR="002D0893">
        <w:rPr>
          <w:rFonts w:ascii="Times New Roman" w:eastAsia="Times New Roman" w:hAnsi="Times New Roman" w:cs="Times New Roman"/>
          <w:i/>
          <w:highlight w:val="yellow"/>
          <w:lang w:val="en-AU"/>
        </w:rPr>
        <w:t xml:space="preserve"> c)</w:t>
      </w:r>
      <w:r w:rsidRPr="005112F8">
        <w:rPr>
          <w:rFonts w:ascii="Times New Roman" w:eastAsia="Times New Roman" w:hAnsi="Times New Roman" w:cs="Times New Roman"/>
          <w:i/>
          <w:highlight w:val="yellow"/>
          <w:lang w:val="en-AU"/>
        </w:rPr>
        <w:t xml:space="preserve"> </w:t>
      </w:r>
      <w:r w:rsidR="002D0893">
        <w:rPr>
          <w:rFonts w:ascii="Times New Roman" w:eastAsia="Times New Roman" w:hAnsi="Times New Roman" w:cs="Times New Roman"/>
          <w:i/>
          <w:highlight w:val="yellow"/>
          <w:lang w:val="en-AU"/>
        </w:rPr>
        <w:t>invariances at the</w:t>
      </w:r>
      <w:r w:rsidRPr="005112F8">
        <w:rPr>
          <w:rFonts w:ascii="Times New Roman" w:eastAsia="Times New Roman" w:hAnsi="Times New Roman" w:cs="Times New Roman"/>
          <w:i/>
          <w:highlight w:val="yellow"/>
          <w:lang w:val="en-AU"/>
        </w:rPr>
        <w:t xml:space="preserve"> sample level. Moreover, the constructs we’re interested in are not directly observed, so we need models need to account for uncertainty in </w:t>
      </w:r>
      <w:r w:rsidR="007E05F9" w:rsidRPr="005112F8">
        <w:rPr>
          <w:rFonts w:ascii="Times New Roman" w:eastAsia="Times New Roman" w:hAnsi="Times New Roman" w:cs="Times New Roman"/>
          <w:i/>
          <w:highlight w:val="yellow"/>
          <w:lang w:val="en-AU"/>
        </w:rPr>
        <w:t>the parameters that govern the process. The Bayesian approach provides a natural way of handling both of these issues. Mark, what do you think?</w:t>
      </w:r>
    </w:p>
    <w:p w14:paraId="16EC08A1" w14:textId="77777777" w:rsidR="00FF6023" w:rsidRDefault="00FF6023" w:rsidP="0064250D">
      <w:pPr>
        <w:rPr>
          <w:rFonts w:ascii="Times New Roman" w:eastAsia="Times New Roman" w:hAnsi="Times New Roman" w:cs="Times New Roman"/>
          <w:lang w:val="en-AU"/>
        </w:rPr>
      </w:pPr>
    </w:p>
    <w:p w14:paraId="68B5868B" w14:textId="4CD05FF5" w:rsidR="003151EE" w:rsidRPr="00440C4F" w:rsidRDefault="007D1ABF" w:rsidP="003151EE">
      <w:pPr>
        <w:rPr>
          <w:rFonts w:ascii="Times New Roman" w:eastAsia="Times New Roman" w:hAnsi="Times New Roman" w:cs="Times New Roman"/>
          <w:lang w:val="en-AU"/>
        </w:rPr>
      </w:pPr>
      <w:r>
        <w:rPr>
          <w:rFonts w:ascii="Times New Roman" w:eastAsia="Times New Roman" w:hAnsi="Times New Roman" w:cs="Times New Roman"/>
          <w:lang w:val="en-AU"/>
        </w:rPr>
        <w:t xml:space="preserve">For cumulative theoretical process to be made in this area, we need a flexible statistical framework that is capable of representing the complexity and dynamism inherent in our theories. In this paper, we demonstrate an approach that we believe is ideally suited for this purpose. </w:t>
      </w:r>
      <w:r w:rsidRPr="007D1ABF">
        <w:rPr>
          <w:rFonts w:ascii="Times New Roman" w:eastAsia="Times New Roman" w:hAnsi="Times New Roman" w:cs="Times New Roman"/>
          <w:lang w:val="en-AU"/>
        </w:rPr>
        <w:t xml:space="preserve">This approach takes advantage of recent advances in Bayesian statistical modelling </w:t>
      </w:r>
      <w:r>
        <w:rPr>
          <w:rFonts w:ascii="Times New Roman" w:eastAsia="Times New Roman" w:hAnsi="Times New Roman" w:cs="Times New Roman"/>
          <w:lang w:val="en-AU"/>
        </w:rPr>
        <w:t>(Hoffman &amp; Gelman, 2014; Carpenter et al., 2</w:t>
      </w:r>
      <w:r w:rsidR="00812D46">
        <w:rPr>
          <w:rFonts w:ascii="Times New Roman" w:eastAsia="Times New Roman" w:hAnsi="Times New Roman" w:cs="Times New Roman"/>
          <w:lang w:val="en-AU"/>
        </w:rPr>
        <w:t xml:space="preserve">017), </w:t>
      </w:r>
      <w:r w:rsidRPr="007D1ABF">
        <w:rPr>
          <w:rFonts w:ascii="Times New Roman" w:eastAsia="Times New Roman" w:hAnsi="Times New Roman" w:cs="Times New Roman"/>
          <w:lang w:val="en-AU"/>
        </w:rPr>
        <w:t xml:space="preserve">which </w:t>
      </w:r>
      <w:r w:rsidR="00812D46">
        <w:rPr>
          <w:rFonts w:ascii="Times New Roman" w:eastAsia="Times New Roman" w:hAnsi="Times New Roman" w:cs="Times New Roman"/>
          <w:lang w:val="en-AU"/>
        </w:rPr>
        <w:t>have made it possible to implement highly customised models in a fairly straightforward manner. The flexibility of this approach allows the researcher to test relatively specific theoretical assumptions regarding dynamic theory.</w:t>
      </w:r>
      <w:r w:rsidR="00440C4F">
        <w:rPr>
          <w:rFonts w:ascii="Times New Roman" w:eastAsia="Times New Roman" w:hAnsi="Times New Roman" w:cs="Times New Roman"/>
          <w:lang w:val="en-AU"/>
        </w:rPr>
        <w:t xml:space="preserve"> </w:t>
      </w:r>
      <w:r w:rsidR="00812D46">
        <w:rPr>
          <w:rFonts w:ascii="Times New Roman" w:eastAsia="Times New Roman" w:hAnsi="Times New Roman" w:cs="Times New Roman"/>
          <w:lang w:val="en-AU"/>
        </w:rPr>
        <w:t xml:space="preserve">This ensures a close coupling between the dynamic theory and the </w:t>
      </w:r>
      <w:r w:rsidR="00812D46">
        <w:rPr>
          <w:rFonts w:ascii="Times New Roman" w:eastAsia="Times New Roman" w:hAnsi="Times New Roman" w:cs="Times New Roman"/>
          <w:lang w:val="en-AU"/>
        </w:rPr>
        <w:lastRenderedPageBreak/>
        <w:t>statistical model used to test the theory, which we believe will help accelerate theoretical progress.</w:t>
      </w:r>
    </w:p>
    <w:sectPr w:rsidR="003151EE" w:rsidRPr="00440C4F" w:rsidSect="00807AE7">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Timothy Ballard" w:date="2018-06-11T17:27:00Z" w:initials="TB">
    <w:p w14:paraId="2A37EBE3" w14:textId="191F452C" w:rsidR="004A406F" w:rsidRDefault="004A406F">
      <w:pPr>
        <w:pStyle w:val="CommentText"/>
      </w:pPr>
      <w:r>
        <w:rPr>
          <w:rStyle w:val="CommentReference"/>
        </w:rPr>
        <w:annotationRef/>
      </w:r>
      <w:r w:rsidRPr="004A406F">
        <w:t>https://journals.aom.org/doi/abs/10.5465/amr.1993.9402210154</w:t>
      </w:r>
    </w:p>
  </w:comment>
  <w:comment w:id="135" w:author="Mark Griffin" w:date="2018-06-12T19:08:00Z" w:initials="MG">
    <w:p w14:paraId="6932DF62" w14:textId="26778C4B" w:rsidR="00A12D14" w:rsidRDefault="00A12D14">
      <w:pPr>
        <w:pStyle w:val="CommentText"/>
      </w:pPr>
      <w:r>
        <w:rPr>
          <w:rStyle w:val="CommentReference"/>
        </w:rPr>
        <w:annotationRef/>
      </w:r>
      <w:r>
        <w:t>not clear what you’re getting at here. Hypo too limited?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37EBE3" w15:done="0"/>
  <w15:commentEx w15:paraId="6932DF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37EBE3" w16cid:durableId="1ECA22B9"/>
  <w16cid:commentId w16cid:paraId="6932DF62" w16cid:durableId="1ECA98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Griffin">
    <w15:presenceInfo w15:providerId="AD" w15:userId="S-1-5-21-3243390350-1054968279-4031633592-1001"/>
  </w15:person>
  <w15:person w15:author="Timothy Ballard">
    <w15:presenceInfo w15:providerId="None" w15:userId="Timothy Ball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908"/>
    <w:rsid w:val="00014F7E"/>
    <w:rsid w:val="00032D7D"/>
    <w:rsid w:val="000C1E7C"/>
    <w:rsid w:val="0011273C"/>
    <w:rsid w:val="0011454A"/>
    <w:rsid w:val="00142490"/>
    <w:rsid w:val="0014638E"/>
    <w:rsid w:val="001658F8"/>
    <w:rsid w:val="00170609"/>
    <w:rsid w:val="00181086"/>
    <w:rsid w:val="002223C8"/>
    <w:rsid w:val="00293C17"/>
    <w:rsid w:val="002C1908"/>
    <w:rsid w:val="002D0893"/>
    <w:rsid w:val="003151EE"/>
    <w:rsid w:val="0035272D"/>
    <w:rsid w:val="0039579D"/>
    <w:rsid w:val="0041468A"/>
    <w:rsid w:val="0042709A"/>
    <w:rsid w:val="00433F57"/>
    <w:rsid w:val="00435C69"/>
    <w:rsid w:val="00440C4F"/>
    <w:rsid w:val="004459F8"/>
    <w:rsid w:val="004A406F"/>
    <w:rsid w:val="004F71C5"/>
    <w:rsid w:val="005112F8"/>
    <w:rsid w:val="005477D9"/>
    <w:rsid w:val="005E7AE2"/>
    <w:rsid w:val="00632A17"/>
    <w:rsid w:val="0064250D"/>
    <w:rsid w:val="007503D4"/>
    <w:rsid w:val="0078662E"/>
    <w:rsid w:val="00793C30"/>
    <w:rsid w:val="007A45F5"/>
    <w:rsid w:val="007B07CD"/>
    <w:rsid w:val="007D1ABF"/>
    <w:rsid w:val="007E05F9"/>
    <w:rsid w:val="00807AE7"/>
    <w:rsid w:val="00807E40"/>
    <w:rsid w:val="00812D46"/>
    <w:rsid w:val="008B52F7"/>
    <w:rsid w:val="008F3943"/>
    <w:rsid w:val="0092427B"/>
    <w:rsid w:val="00937DB9"/>
    <w:rsid w:val="009546B8"/>
    <w:rsid w:val="009636A3"/>
    <w:rsid w:val="0098351F"/>
    <w:rsid w:val="00A01A52"/>
    <w:rsid w:val="00A11DB1"/>
    <w:rsid w:val="00A12D14"/>
    <w:rsid w:val="00A810E3"/>
    <w:rsid w:val="00A827B3"/>
    <w:rsid w:val="00AB44F1"/>
    <w:rsid w:val="00AE0A77"/>
    <w:rsid w:val="00AF03DD"/>
    <w:rsid w:val="00B03FA4"/>
    <w:rsid w:val="00B261BB"/>
    <w:rsid w:val="00B723B6"/>
    <w:rsid w:val="00BE74AB"/>
    <w:rsid w:val="00C20937"/>
    <w:rsid w:val="00D7144F"/>
    <w:rsid w:val="00DB6294"/>
    <w:rsid w:val="00DD5BB1"/>
    <w:rsid w:val="00E84B90"/>
    <w:rsid w:val="00EF4941"/>
    <w:rsid w:val="00F17068"/>
    <w:rsid w:val="00FC55B4"/>
    <w:rsid w:val="00FF12AD"/>
    <w:rsid w:val="00FF602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0E25"/>
  <w14:defaultImageDpi w14:val="32767"/>
  <w15:chartTrackingRefBased/>
  <w15:docId w15:val="{0317061A-54D9-8142-8E8D-26CD6E69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250D"/>
    <w:rPr>
      <w:sz w:val="16"/>
      <w:szCs w:val="16"/>
    </w:rPr>
  </w:style>
  <w:style w:type="paragraph" w:styleId="CommentText">
    <w:name w:val="annotation text"/>
    <w:basedOn w:val="Normal"/>
    <w:link w:val="CommentTextChar"/>
    <w:uiPriority w:val="99"/>
    <w:semiHidden/>
    <w:unhideWhenUsed/>
    <w:rsid w:val="0064250D"/>
    <w:rPr>
      <w:sz w:val="20"/>
      <w:szCs w:val="20"/>
    </w:rPr>
  </w:style>
  <w:style w:type="character" w:customStyle="1" w:styleId="CommentTextChar">
    <w:name w:val="Comment Text Char"/>
    <w:basedOn w:val="DefaultParagraphFont"/>
    <w:link w:val="CommentText"/>
    <w:uiPriority w:val="99"/>
    <w:semiHidden/>
    <w:rsid w:val="0064250D"/>
    <w:rPr>
      <w:sz w:val="20"/>
      <w:szCs w:val="20"/>
    </w:rPr>
  </w:style>
  <w:style w:type="paragraph" w:styleId="CommentSubject">
    <w:name w:val="annotation subject"/>
    <w:basedOn w:val="CommentText"/>
    <w:next w:val="CommentText"/>
    <w:link w:val="CommentSubjectChar"/>
    <w:uiPriority w:val="99"/>
    <w:semiHidden/>
    <w:unhideWhenUsed/>
    <w:rsid w:val="0064250D"/>
    <w:rPr>
      <w:b/>
      <w:bCs/>
    </w:rPr>
  </w:style>
  <w:style w:type="character" w:customStyle="1" w:styleId="CommentSubjectChar">
    <w:name w:val="Comment Subject Char"/>
    <w:basedOn w:val="CommentTextChar"/>
    <w:link w:val="CommentSubject"/>
    <w:uiPriority w:val="99"/>
    <w:semiHidden/>
    <w:rsid w:val="0064250D"/>
    <w:rPr>
      <w:b/>
      <w:bCs/>
      <w:sz w:val="20"/>
      <w:szCs w:val="20"/>
    </w:rPr>
  </w:style>
  <w:style w:type="paragraph" w:styleId="BalloonText">
    <w:name w:val="Balloon Text"/>
    <w:basedOn w:val="Normal"/>
    <w:link w:val="BalloonTextChar"/>
    <w:uiPriority w:val="99"/>
    <w:semiHidden/>
    <w:unhideWhenUsed/>
    <w:rsid w:val="006425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250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570421">
      <w:bodyDiv w:val="1"/>
      <w:marLeft w:val="0"/>
      <w:marRight w:val="0"/>
      <w:marTop w:val="0"/>
      <w:marBottom w:val="0"/>
      <w:divBdr>
        <w:top w:val="none" w:sz="0" w:space="0" w:color="auto"/>
        <w:left w:val="none" w:sz="0" w:space="0" w:color="auto"/>
        <w:bottom w:val="none" w:sz="0" w:space="0" w:color="auto"/>
        <w:right w:val="none" w:sz="0" w:space="0" w:color="auto"/>
      </w:divBdr>
    </w:div>
    <w:div w:id="574053961">
      <w:bodyDiv w:val="1"/>
      <w:marLeft w:val="0"/>
      <w:marRight w:val="0"/>
      <w:marTop w:val="0"/>
      <w:marBottom w:val="0"/>
      <w:divBdr>
        <w:top w:val="none" w:sz="0" w:space="0" w:color="auto"/>
        <w:left w:val="none" w:sz="0" w:space="0" w:color="auto"/>
        <w:bottom w:val="none" w:sz="0" w:space="0" w:color="auto"/>
        <w:right w:val="none" w:sz="0" w:space="0" w:color="auto"/>
      </w:divBdr>
    </w:div>
    <w:div w:id="1831092547">
      <w:bodyDiv w:val="1"/>
      <w:marLeft w:val="0"/>
      <w:marRight w:val="0"/>
      <w:marTop w:val="0"/>
      <w:marBottom w:val="0"/>
      <w:divBdr>
        <w:top w:val="none" w:sz="0" w:space="0" w:color="auto"/>
        <w:left w:val="none" w:sz="0" w:space="0" w:color="auto"/>
        <w:bottom w:val="none" w:sz="0" w:space="0" w:color="auto"/>
        <w:right w:val="none" w:sz="0" w:space="0" w:color="auto"/>
      </w:divBdr>
    </w:div>
    <w:div w:id="185422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9"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1037</Words>
  <Characters>5917</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Timothy Ballard</cp:lastModifiedBy>
  <cp:revision>2</cp:revision>
  <dcterms:created xsi:type="dcterms:W3CDTF">2018-06-12T22:59:00Z</dcterms:created>
  <dcterms:modified xsi:type="dcterms:W3CDTF">2018-06-12T22:59:00Z</dcterms:modified>
</cp:coreProperties>
</file>